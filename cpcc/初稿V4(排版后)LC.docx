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79C9E" w14:textId="77777777" w:rsidR="003A6F36" w:rsidRDefault="003A6F36">
      <w:pPr>
        <w:pStyle w:val="Text"/>
        <w:spacing w:line="140" w:lineRule="exact"/>
        <w:ind w:firstLine="0"/>
        <w:rPr>
          <w:sz w:val="2"/>
          <w:szCs w:val="18"/>
          <w:lang w:eastAsia="zh-CN"/>
        </w:rPr>
      </w:pPr>
    </w:p>
    <w:p w14:paraId="0C7CE054" w14:textId="58EE53A2" w:rsidR="003A6F36" w:rsidRPr="00072CD2" w:rsidRDefault="002A496F" w:rsidP="00072CD2">
      <w:pPr>
        <w:pStyle w:val="a3"/>
        <w:framePr w:w="0" w:hSpace="0" w:vSpace="0" w:wrap="auto" w:vAnchor="margin" w:hAnchor="text" w:xAlign="left" w:yAlign="inline"/>
        <w:snapToGrid w:val="0"/>
        <w:spacing w:after="240"/>
        <w:rPr>
          <w:b w:val="0"/>
          <w:sz w:val="36"/>
          <w:szCs w:val="36"/>
          <w:lang w:eastAsia="zh-CN"/>
        </w:rPr>
      </w:pPr>
      <w:r w:rsidRPr="00417510">
        <w:rPr>
          <w:rFonts w:eastAsia="黑体" w:hint="eastAsia"/>
          <w:b w:val="0"/>
          <w:sz w:val="36"/>
          <w:szCs w:val="36"/>
          <w:lang w:eastAsia="zh-CN"/>
        </w:rPr>
        <w:t>基于原料分类</w:t>
      </w:r>
      <w:del w:id="0" w:author="Magician" w:date="2023-05-04T16:52:00Z">
        <w:r w:rsidRPr="00417510" w:rsidDel="000556F1">
          <w:rPr>
            <w:rFonts w:eastAsia="黑体" w:hint="eastAsia"/>
            <w:b w:val="0"/>
            <w:sz w:val="36"/>
            <w:szCs w:val="36"/>
            <w:lang w:eastAsia="zh-CN"/>
          </w:rPr>
          <w:delText>建模</w:delText>
        </w:r>
      </w:del>
      <w:r w:rsidRPr="00417510">
        <w:rPr>
          <w:rFonts w:eastAsia="黑体" w:hint="eastAsia"/>
          <w:b w:val="0"/>
          <w:sz w:val="36"/>
          <w:szCs w:val="36"/>
          <w:lang w:eastAsia="zh-CN"/>
        </w:rPr>
        <w:t>的常压塔</w:t>
      </w:r>
      <w:del w:id="1" w:author="Magician" w:date="2023-05-04T16:53:00Z">
        <w:r w:rsidRPr="00417510" w:rsidDel="000556F1">
          <w:rPr>
            <w:rFonts w:eastAsia="黑体" w:hint="eastAsia"/>
            <w:b w:val="0"/>
            <w:sz w:val="36"/>
            <w:szCs w:val="36"/>
            <w:lang w:eastAsia="zh-CN"/>
          </w:rPr>
          <w:delText>装置</w:delText>
        </w:r>
      </w:del>
      <w:r w:rsidRPr="00417510">
        <w:rPr>
          <w:rFonts w:eastAsia="黑体" w:hint="eastAsia"/>
          <w:b w:val="0"/>
          <w:sz w:val="36"/>
          <w:szCs w:val="36"/>
          <w:lang w:eastAsia="zh-CN"/>
        </w:rPr>
        <w:t>软测量模型建立方法研究</w:t>
      </w:r>
    </w:p>
    <w:p w14:paraId="2DB6A5B9" w14:textId="67D199CA" w:rsidR="002A496F" w:rsidRPr="00B57CF1" w:rsidRDefault="000556F1" w:rsidP="00072CD2">
      <w:pPr>
        <w:jc w:val="center"/>
        <w:rPr>
          <w:rFonts w:eastAsia="仿宋_GB2312"/>
          <w:sz w:val="24"/>
          <w:lang w:eastAsia="zh-CN"/>
        </w:rPr>
      </w:pPr>
      <w:ins w:id="2" w:author="Magician" w:date="2023-05-04T16:53:00Z">
        <w:r>
          <w:rPr>
            <w:rFonts w:eastAsia="仿宋_GB2312" w:hint="eastAsia"/>
            <w:sz w:val="24"/>
            <w:szCs w:val="24"/>
            <w:lang w:eastAsia="zh-CN"/>
          </w:rPr>
          <w:t>党添添</w:t>
        </w:r>
      </w:ins>
      <w:del w:id="3" w:author="Magician" w:date="2023-05-04T16:53:00Z">
        <w:r w:rsidR="002A496F" w:rsidDel="000556F1">
          <w:rPr>
            <w:rFonts w:eastAsia="仿宋_GB2312" w:hint="eastAsia"/>
            <w:sz w:val="24"/>
            <w:szCs w:val="24"/>
            <w:lang w:eastAsia="zh-CN"/>
          </w:rPr>
          <w:delText>张三</w:delText>
        </w:r>
      </w:del>
      <w:r w:rsidR="002A496F">
        <w:rPr>
          <w:rFonts w:eastAsia="仿宋_GB2312" w:hint="eastAsia"/>
          <w:sz w:val="24"/>
          <w:szCs w:val="24"/>
          <w:vertAlign w:val="superscript"/>
          <w:lang w:eastAsia="zh-CN"/>
        </w:rPr>
        <w:t>1</w:t>
      </w:r>
      <w:r w:rsidR="002A496F">
        <w:rPr>
          <w:rFonts w:eastAsia="仿宋_GB2312" w:hint="eastAsia"/>
          <w:sz w:val="24"/>
          <w:szCs w:val="24"/>
          <w:lang w:eastAsia="zh-CN"/>
        </w:rPr>
        <w:t>，</w:t>
      </w:r>
      <w:ins w:id="4" w:author="Magician" w:date="2023-05-04T16:53:00Z">
        <w:r>
          <w:rPr>
            <w:rFonts w:eastAsia="仿宋_GB2312" w:hint="eastAsia"/>
            <w:sz w:val="24"/>
            <w:szCs w:val="24"/>
            <w:lang w:eastAsia="zh-CN"/>
          </w:rPr>
          <w:t>吕文祥</w:t>
        </w:r>
      </w:ins>
      <w:del w:id="5" w:author="Magician" w:date="2023-05-04T16:53:00Z">
        <w:r w:rsidR="002A496F" w:rsidDel="000556F1">
          <w:rPr>
            <w:rFonts w:eastAsia="仿宋_GB2312" w:hint="eastAsia"/>
            <w:sz w:val="24"/>
            <w:szCs w:val="24"/>
            <w:lang w:eastAsia="zh-CN"/>
          </w:rPr>
          <w:delText>李四</w:delText>
        </w:r>
      </w:del>
      <w:r w:rsidR="002A496F">
        <w:rPr>
          <w:rFonts w:eastAsia="仿宋_GB2312" w:hint="eastAsia"/>
          <w:sz w:val="24"/>
          <w:szCs w:val="24"/>
          <w:vertAlign w:val="superscript"/>
          <w:lang w:eastAsia="zh-CN"/>
        </w:rPr>
        <w:t>1</w:t>
      </w:r>
      <w:del w:id="6" w:author="Magician" w:date="2023-05-04T16:53:00Z">
        <w:r w:rsidR="002A496F" w:rsidDel="000556F1">
          <w:rPr>
            <w:rFonts w:eastAsia="仿宋_GB2312" w:hint="eastAsia"/>
            <w:sz w:val="24"/>
            <w:szCs w:val="24"/>
            <w:vertAlign w:val="superscript"/>
            <w:lang w:eastAsia="zh-CN"/>
          </w:rPr>
          <w:delText>,2</w:delText>
        </w:r>
      </w:del>
      <w:r w:rsidR="002A496F">
        <w:rPr>
          <w:rFonts w:eastAsia="仿宋_GB2312" w:hint="eastAsia"/>
          <w:sz w:val="24"/>
          <w:szCs w:val="24"/>
          <w:lang w:eastAsia="zh-CN"/>
        </w:rPr>
        <w:t>，</w:t>
      </w:r>
      <w:ins w:id="7" w:author="Magician" w:date="2023-05-04T16:53:00Z">
        <w:r>
          <w:rPr>
            <w:rFonts w:eastAsia="仿宋_GB2312" w:hint="eastAsia"/>
            <w:sz w:val="24"/>
            <w:szCs w:val="24"/>
            <w:lang w:eastAsia="zh-CN"/>
          </w:rPr>
          <w:t>黄德先</w:t>
        </w:r>
      </w:ins>
      <w:del w:id="8" w:author="Magician" w:date="2023-05-04T16:53:00Z">
        <w:r w:rsidR="002A496F" w:rsidDel="000556F1">
          <w:rPr>
            <w:rFonts w:eastAsia="仿宋_GB2312" w:hint="eastAsia"/>
            <w:sz w:val="24"/>
            <w:szCs w:val="24"/>
            <w:lang w:eastAsia="zh-CN"/>
          </w:rPr>
          <w:delText>王五</w:delText>
        </w:r>
        <w:r w:rsidR="002A496F" w:rsidDel="000556F1">
          <w:rPr>
            <w:rFonts w:eastAsia="仿宋_GB2312" w:hint="eastAsia"/>
            <w:sz w:val="24"/>
            <w:szCs w:val="24"/>
            <w:vertAlign w:val="superscript"/>
            <w:lang w:eastAsia="zh-CN"/>
          </w:rPr>
          <w:delText>2</w:delText>
        </w:r>
      </w:del>
      <w:ins w:id="9" w:author="Magician" w:date="2023-05-04T16:53:00Z">
        <w:r>
          <w:rPr>
            <w:rFonts w:eastAsia="仿宋_GB2312"/>
            <w:sz w:val="24"/>
            <w:szCs w:val="24"/>
            <w:vertAlign w:val="superscript"/>
            <w:lang w:eastAsia="zh-CN"/>
          </w:rPr>
          <w:t>1</w:t>
        </w:r>
      </w:ins>
    </w:p>
    <w:p w14:paraId="53006E51" w14:textId="77777777" w:rsidR="002A496F" w:rsidRDefault="002A496F" w:rsidP="00072CD2">
      <w:pPr>
        <w:snapToGrid w:val="0"/>
        <w:spacing w:before="120"/>
        <w:jc w:val="center"/>
        <w:rPr>
          <w:sz w:val="18"/>
          <w:lang w:eastAsia="zh-CN"/>
        </w:rPr>
      </w:pPr>
      <w:r>
        <w:rPr>
          <w:rFonts w:hint="eastAsia"/>
          <w:sz w:val="18"/>
          <w:lang w:eastAsia="zh-CN"/>
        </w:rPr>
        <w:t>1.</w:t>
      </w:r>
      <w:r>
        <w:rPr>
          <w:sz w:val="18"/>
          <w:lang w:eastAsia="zh-CN"/>
        </w:rPr>
        <w:t xml:space="preserve"> </w:t>
      </w:r>
      <w:r>
        <w:rPr>
          <w:rFonts w:hint="eastAsia"/>
          <w:sz w:val="18"/>
          <w:lang w:eastAsia="zh-CN"/>
        </w:rPr>
        <w:t>清华大学</w:t>
      </w:r>
      <w:r>
        <w:rPr>
          <w:rFonts w:hint="eastAsia"/>
          <w:sz w:val="18"/>
          <w:lang w:eastAsia="zh-CN"/>
        </w:rPr>
        <w:t xml:space="preserve"> </w:t>
      </w:r>
      <w:r>
        <w:rPr>
          <w:rFonts w:hint="eastAsia"/>
          <w:sz w:val="18"/>
          <w:lang w:eastAsia="zh-CN"/>
        </w:rPr>
        <w:t>自动化系</w:t>
      </w:r>
      <w:r>
        <w:rPr>
          <w:rFonts w:hint="eastAsia"/>
          <w:sz w:val="18"/>
          <w:lang w:eastAsia="zh-CN"/>
        </w:rPr>
        <w:t xml:space="preserve">,  </w:t>
      </w:r>
      <w:r>
        <w:rPr>
          <w:rFonts w:hint="eastAsia"/>
          <w:sz w:val="18"/>
          <w:lang w:eastAsia="zh-CN"/>
        </w:rPr>
        <w:t>北京</w:t>
      </w:r>
      <w:r>
        <w:rPr>
          <w:rFonts w:hint="eastAsia"/>
          <w:sz w:val="18"/>
          <w:lang w:eastAsia="zh-CN"/>
        </w:rPr>
        <w:t xml:space="preserve"> 100</w:t>
      </w:r>
      <w:r>
        <w:rPr>
          <w:sz w:val="18"/>
          <w:lang w:eastAsia="zh-CN"/>
        </w:rPr>
        <w:t>084</w:t>
      </w:r>
    </w:p>
    <w:p w14:paraId="5294F789" w14:textId="7BE532FE" w:rsidR="002A496F" w:rsidRDefault="002A496F" w:rsidP="00072CD2">
      <w:pPr>
        <w:snapToGrid w:val="0"/>
        <w:jc w:val="center"/>
        <w:rPr>
          <w:sz w:val="18"/>
          <w:lang w:eastAsia="zh-CN"/>
        </w:rPr>
      </w:pPr>
      <w:r>
        <w:rPr>
          <w:rFonts w:hint="eastAsia"/>
          <w:sz w:val="18"/>
        </w:rPr>
        <w:t xml:space="preserve">E-mail: </w:t>
      </w:r>
      <w:del w:id="10" w:author="Magician" w:date="2023-05-04T16:53:00Z">
        <w:r w:rsidR="00AF5595" w:rsidDel="000556F1">
          <w:fldChar w:fldCharType="begin"/>
        </w:r>
        <w:r w:rsidR="00AF5595" w:rsidDel="000556F1">
          <w:delInstrText xml:space="preserve"> HYPERLINK "mailto:ccc@amss.ac.cn" </w:delInstrText>
        </w:r>
        <w:r w:rsidR="00AF5595" w:rsidDel="000556F1">
          <w:fldChar w:fldCharType="separate"/>
        </w:r>
        <w:r w:rsidRPr="00610FB1" w:rsidDel="000556F1">
          <w:rPr>
            <w:rStyle w:val="a8"/>
            <w:rFonts w:hint="eastAsia"/>
            <w:sz w:val="18"/>
            <w:lang w:eastAsia="zh-CN"/>
          </w:rPr>
          <w:delText>ccc</w:delText>
        </w:r>
        <w:r w:rsidRPr="00610FB1" w:rsidDel="000556F1">
          <w:rPr>
            <w:rStyle w:val="a8"/>
            <w:rFonts w:hint="eastAsia"/>
            <w:sz w:val="18"/>
          </w:rPr>
          <w:delText>@</w:delText>
        </w:r>
        <w:r w:rsidRPr="00610FB1" w:rsidDel="000556F1">
          <w:rPr>
            <w:rStyle w:val="a8"/>
            <w:rFonts w:hint="eastAsia"/>
            <w:sz w:val="18"/>
            <w:lang w:eastAsia="zh-CN"/>
          </w:rPr>
          <w:delText>am</w:delText>
        </w:r>
        <w:r w:rsidRPr="00610FB1" w:rsidDel="000556F1">
          <w:rPr>
            <w:rStyle w:val="a8"/>
            <w:rFonts w:hint="eastAsia"/>
            <w:sz w:val="18"/>
          </w:rPr>
          <w:delText>ss.ac.cn</w:delText>
        </w:r>
        <w:r w:rsidR="00AF5595" w:rsidDel="000556F1">
          <w:rPr>
            <w:rStyle w:val="a8"/>
            <w:sz w:val="18"/>
          </w:rPr>
          <w:fldChar w:fldCharType="end"/>
        </w:r>
        <w:r w:rsidDel="000556F1">
          <w:rPr>
            <w:rFonts w:hint="eastAsia"/>
            <w:sz w:val="18"/>
            <w:lang w:eastAsia="zh-CN"/>
          </w:rPr>
          <w:delText xml:space="preserve"> </w:delText>
        </w:r>
      </w:del>
      <w:ins w:id="11" w:author="Magician" w:date="2023-05-04T16:54:00Z">
        <w:r w:rsidR="000556F1">
          <w:rPr>
            <w:rFonts w:hint="eastAsia"/>
            <w:sz w:val="18"/>
            <w:lang w:eastAsia="zh-CN"/>
          </w:rPr>
          <w:t>lvwx</w:t>
        </w:r>
        <w:r w:rsidR="000556F1">
          <w:rPr>
            <w:sz w:val="18"/>
            <w:lang w:eastAsia="zh-CN"/>
          </w:rPr>
          <w:t>79@tsinghua.edu.cn</w:t>
        </w:r>
      </w:ins>
    </w:p>
    <w:p w14:paraId="37E92201" w14:textId="4E2103DB" w:rsidR="002A496F" w:rsidDel="000556F1" w:rsidRDefault="002A496F" w:rsidP="00072CD2">
      <w:pPr>
        <w:snapToGrid w:val="0"/>
        <w:spacing w:before="120"/>
        <w:jc w:val="center"/>
        <w:rPr>
          <w:del w:id="12" w:author="Magician" w:date="2023-05-04T16:53:00Z"/>
          <w:sz w:val="18"/>
          <w:lang w:eastAsia="zh-CN"/>
        </w:rPr>
      </w:pPr>
      <w:del w:id="13" w:author="Magician" w:date="2023-05-04T16:53:00Z">
        <w:r w:rsidDel="000556F1">
          <w:rPr>
            <w:rFonts w:hint="eastAsia"/>
            <w:sz w:val="18"/>
            <w:lang w:eastAsia="zh-CN"/>
          </w:rPr>
          <w:delText xml:space="preserve">2. </w:delText>
        </w:r>
      </w:del>
    </w:p>
    <w:p w14:paraId="05CA5509" w14:textId="1AE1231B" w:rsidR="002A496F" w:rsidDel="000556F1" w:rsidRDefault="002A496F" w:rsidP="00072CD2">
      <w:pPr>
        <w:snapToGrid w:val="0"/>
        <w:jc w:val="center"/>
        <w:rPr>
          <w:del w:id="14" w:author="Magician" w:date="2023-05-04T16:53:00Z"/>
          <w:sz w:val="18"/>
          <w:szCs w:val="18"/>
          <w:lang w:val="de-DE" w:eastAsia="zh-CN"/>
        </w:rPr>
      </w:pPr>
      <w:del w:id="15" w:author="Magician" w:date="2023-05-04T16:53: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hit</w:delText>
        </w:r>
        <w:r w:rsidRPr="00DA7171" w:rsidDel="000556F1">
          <w:rPr>
            <w:rStyle w:val="a8"/>
            <w:rFonts w:hint="eastAsia"/>
            <w:sz w:val="18"/>
            <w:szCs w:val="18"/>
            <w:lang w:val="de-DE"/>
          </w:rPr>
          <w:delText>.</w:delText>
        </w:r>
        <w:r w:rsidRPr="00DA7171" w:rsidDel="000556F1">
          <w:rPr>
            <w:rStyle w:val="a8"/>
            <w:rFonts w:hint="eastAsia"/>
            <w:sz w:val="18"/>
            <w:szCs w:val="18"/>
            <w:lang w:val="de-DE" w:eastAsia="zh-CN"/>
          </w:rPr>
          <w:delText>edu</w:delText>
        </w:r>
        <w:r w:rsidRPr="00DA7171" w:rsidDel="000556F1">
          <w:rPr>
            <w:rStyle w:val="a8"/>
            <w:rFonts w:hint="eastAsia"/>
            <w:sz w:val="18"/>
            <w:szCs w:val="18"/>
            <w:lang w:val="de-DE"/>
          </w:rPr>
          <w:delText>.cn</w:delText>
        </w:r>
        <w:r w:rsidDel="000556F1">
          <w:rPr>
            <w:rStyle w:val="a8"/>
            <w:sz w:val="18"/>
            <w:szCs w:val="18"/>
            <w:lang w:val="de-DE"/>
          </w:rPr>
          <w:fldChar w:fldCharType="end"/>
        </w:r>
        <w:r w:rsidDel="000556F1">
          <w:rPr>
            <w:rFonts w:hint="eastAsia"/>
            <w:sz w:val="18"/>
            <w:szCs w:val="18"/>
            <w:lang w:val="de-DE" w:eastAsia="zh-CN"/>
          </w:rPr>
          <w:delText xml:space="preserve"> </w:delText>
        </w:r>
      </w:del>
    </w:p>
    <w:p w14:paraId="3E2CF77D" w14:textId="77777777" w:rsidR="003A6F36" w:rsidRPr="002A496F" w:rsidRDefault="003A6F36" w:rsidP="00072CD2">
      <w:pPr>
        <w:pStyle w:val="Authors"/>
        <w:framePr w:w="0" w:hSpace="0" w:vSpace="0" w:wrap="auto" w:vAnchor="margin" w:hAnchor="text" w:xAlign="left" w:yAlign="inline"/>
        <w:spacing w:after="40"/>
        <w:ind w:left="397" w:right="397"/>
        <w:jc w:val="both"/>
        <w:rPr>
          <w:rFonts w:eastAsia="黑体"/>
          <w:sz w:val="18"/>
          <w:szCs w:val="18"/>
          <w:lang w:val="de-DE" w:eastAsia="zh-CN"/>
        </w:rPr>
      </w:pPr>
    </w:p>
    <w:p w14:paraId="5E1F393F" w14:textId="36D2E451" w:rsidR="003A6F36" w:rsidRDefault="003A6F36" w:rsidP="00072CD2">
      <w:pPr>
        <w:pStyle w:val="Authors"/>
        <w:framePr w:w="0" w:hSpace="0" w:vSpace="0" w:wrap="auto" w:vAnchor="margin" w:hAnchor="text" w:xAlign="left" w:yAlign="inline"/>
        <w:spacing w:after="40"/>
        <w:ind w:left="397" w:right="397"/>
        <w:jc w:val="both"/>
        <w:rPr>
          <w:sz w:val="18"/>
          <w:szCs w:val="18"/>
          <w:lang w:eastAsia="zh-CN"/>
        </w:rPr>
      </w:pPr>
      <w:r>
        <w:rPr>
          <w:rFonts w:eastAsia="黑体" w:hint="eastAsia"/>
          <w:sz w:val="18"/>
          <w:szCs w:val="18"/>
          <w:lang w:eastAsia="zh-CN"/>
        </w:rPr>
        <w:t>摘</w:t>
      </w:r>
      <w:r>
        <w:rPr>
          <w:rFonts w:eastAsia="黑体" w:hint="eastAsia"/>
          <w:sz w:val="18"/>
          <w:szCs w:val="18"/>
          <w:lang w:eastAsia="zh-CN"/>
        </w:rPr>
        <w:t xml:space="preserve">   </w:t>
      </w:r>
      <w:r>
        <w:rPr>
          <w:rFonts w:eastAsia="黑体" w:hint="eastAsia"/>
          <w:sz w:val="18"/>
          <w:szCs w:val="18"/>
          <w:lang w:eastAsia="zh-CN"/>
        </w:rPr>
        <w:t>要</w:t>
      </w:r>
      <w:r>
        <w:rPr>
          <w:rFonts w:eastAsia="仿宋_GB2312" w:hint="eastAsia"/>
          <w:sz w:val="18"/>
          <w:szCs w:val="18"/>
          <w:lang w:eastAsia="zh-CN"/>
        </w:rPr>
        <w:t>:</w:t>
      </w:r>
      <w:r w:rsidR="002A496F" w:rsidRPr="00B57CF1">
        <w:rPr>
          <w:sz w:val="18"/>
          <w:szCs w:val="18"/>
          <w:lang w:eastAsia="zh-CN"/>
        </w:rPr>
        <w:t>针对原油蒸馏过程常规软测量模型难以适应原油进料</w:t>
      </w:r>
      <w:r w:rsidR="002A496F" w:rsidRPr="00B57CF1">
        <w:rPr>
          <w:rFonts w:hint="eastAsia"/>
          <w:sz w:val="18"/>
          <w:szCs w:val="18"/>
          <w:lang w:eastAsia="zh-CN"/>
        </w:rPr>
        <w:t>性质变化</w:t>
      </w:r>
      <w:r w:rsidR="002A496F" w:rsidRPr="00B57CF1">
        <w:rPr>
          <w:sz w:val="18"/>
          <w:szCs w:val="18"/>
          <w:lang w:eastAsia="zh-CN"/>
        </w:rPr>
        <w:t>的问题，提出了</w:t>
      </w:r>
      <w:r w:rsidR="002A496F" w:rsidRPr="00B57CF1">
        <w:rPr>
          <w:rFonts w:hint="eastAsia"/>
          <w:sz w:val="18"/>
          <w:szCs w:val="18"/>
          <w:lang w:eastAsia="zh-CN"/>
        </w:rPr>
        <w:t>利用</w:t>
      </w:r>
      <w:proofErr w:type="gramStart"/>
      <w:r w:rsidR="002A496F" w:rsidRPr="00B57CF1">
        <w:rPr>
          <w:rFonts w:hint="eastAsia"/>
          <w:sz w:val="18"/>
          <w:szCs w:val="18"/>
          <w:lang w:eastAsia="zh-CN"/>
        </w:rPr>
        <w:t>非监督</w:t>
      </w:r>
      <w:proofErr w:type="gramEnd"/>
      <w:r w:rsidR="002A496F" w:rsidRPr="00B57CF1">
        <w:rPr>
          <w:rFonts w:hint="eastAsia"/>
          <w:sz w:val="18"/>
          <w:szCs w:val="18"/>
          <w:lang w:eastAsia="zh-CN"/>
        </w:rPr>
        <w:t>数据驱动分类方法对原油进行分类，建立基于类别的非线性</w:t>
      </w:r>
      <w:r w:rsidR="002A496F" w:rsidRPr="00B57CF1">
        <w:rPr>
          <w:sz w:val="18"/>
          <w:szCs w:val="18"/>
          <w:lang w:eastAsia="zh-CN"/>
        </w:rPr>
        <w:t>软测量处理</w:t>
      </w:r>
      <w:r w:rsidR="002A496F" w:rsidRPr="00B57CF1">
        <w:rPr>
          <w:rFonts w:hint="eastAsia"/>
          <w:sz w:val="18"/>
          <w:szCs w:val="18"/>
          <w:lang w:eastAsia="zh-CN"/>
        </w:rPr>
        <w:t>模型的</w:t>
      </w:r>
      <w:r w:rsidR="002A496F" w:rsidRPr="00B57CF1">
        <w:rPr>
          <w:sz w:val="18"/>
          <w:szCs w:val="18"/>
          <w:lang w:eastAsia="zh-CN"/>
        </w:rPr>
        <w:t>策略。</w:t>
      </w:r>
      <w:r w:rsidR="002A496F" w:rsidRPr="00B57CF1">
        <w:rPr>
          <w:rFonts w:hint="eastAsia"/>
          <w:sz w:val="18"/>
          <w:szCs w:val="18"/>
          <w:lang w:eastAsia="zh-CN"/>
        </w:rPr>
        <w:t>通过聚类算法对不同加工原油的生产数据进行聚类，赋予训练样本所属类别。利用批标准化（</w:t>
      </w:r>
      <w:r w:rsidR="002A496F" w:rsidRPr="00B57CF1">
        <w:rPr>
          <w:rFonts w:hint="eastAsia"/>
          <w:sz w:val="18"/>
          <w:szCs w:val="18"/>
          <w:lang w:eastAsia="zh-CN"/>
        </w:rPr>
        <w:t>Batch</w:t>
      </w:r>
      <w:r w:rsidR="002A496F" w:rsidRPr="00B57CF1">
        <w:rPr>
          <w:sz w:val="18"/>
          <w:szCs w:val="18"/>
          <w:lang w:eastAsia="zh-CN"/>
        </w:rPr>
        <w:t xml:space="preserve"> Normalization</w:t>
      </w:r>
      <w:r w:rsidR="002A496F" w:rsidRPr="00B57CF1">
        <w:rPr>
          <w:rFonts w:hint="eastAsia"/>
          <w:sz w:val="18"/>
          <w:szCs w:val="18"/>
          <w:lang w:eastAsia="zh-CN"/>
        </w:rPr>
        <w:t>）和随机失活（</w:t>
      </w:r>
      <w:r w:rsidR="002A496F" w:rsidRPr="00B57CF1">
        <w:rPr>
          <w:rFonts w:hint="eastAsia"/>
          <w:sz w:val="18"/>
          <w:szCs w:val="18"/>
          <w:lang w:eastAsia="zh-CN"/>
        </w:rPr>
        <w:t>Dropout</w:t>
      </w:r>
      <w:r w:rsidR="002A496F" w:rsidRPr="00B57CF1">
        <w:rPr>
          <w:rFonts w:hint="eastAsia"/>
          <w:sz w:val="18"/>
          <w:szCs w:val="18"/>
          <w:lang w:eastAsia="zh-CN"/>
        </w:rPr>
        <w:t>）对神经网络进行优化，建立分类模型，提高了分类的鲁棒性和准确度。对进料原油先分类再对过程数据进行软测量建模，避免了原油性质差异对于软测量模型的影响，提高了软测量模型的回归精度和泛化水平。仿真结果表明，该基于原料分类建模的软测量模型对于原油性质有很好的适应性和预测准确性。</w:t>
      </w:r>
    </w:p>
    <w:p w14:paraId="6EE4009F" w14:textId="77777777" w:rsidR="003A6F36" w:rsidRDefault="003A6F36" w:rsidP="00072CD2">
      <w:pPr>
        <w:ind w:left="397" w:right="397"/>
        <w:jc w:val="both"/>
        <w:rPr>
          <w:sz w:val="18"/>
          <w:szCs w:val="18"/>
          <w:lang w:eastAsia="zh-CN"/>
        </w:rPr>
      </w:pPr>
      <w:r>
        <w:rPr>
          <w:rFonts w:eastAsia="黑体" w:hint="eastAsia"/>
          <w:sz w:val="18"/>
          <w:szCs w:val="18"/>
          <w:lang w:eastAsia="zh-CN"/>
        </w:rPr>
        <w:t>关键词</w:t>
      </w:r>
      <w:r>
        <w:rPr>
          <w:rFonts w:eastAsia="仿宋_GB2312" w:hint="eastAsia"/>
          <w:sz w:val="18"/>
          <w:szCs w:val="18"/>
          <w:lang w:eastAsia="zh-CN"/>
        </w:rPr>
        <w:t xml:space="preserve">: </w:t>
      </w:r>
      <w:r w:rsidR="002A496F">
        <w:rPr>
          <w:rFonts w:hint="eastAsia"/>
          <w:sz w:val="18"/>
          <w:szCs w:val="18"/>
          <w:lang w:eastAsia="zh-CN"/>
        </w:rPr>
        <w:t>原油蒸馏，软测量，无监督分类模型，人工神经网络。</w:t>
      </w:r>
    </w:p>
    <w:p w14:paraId="3BF8D2B1" w14:textId="77777777" w:rsidR="003C387A" w:rsidRDefault="003C387A" w:rsidP="00072CD2">
      <w:pPr>
        <w:ind w:left="397" w:right="397"/>
        <w:jc w:val="both"/>
        <w:rPr>
          <w:sz w:val="18"/>
          <w:szCs w:val="18"/>
          <w:lang w:eastAsia="zh-CN"/>
        </w:rPr>
      </w:pPr>
    </w:p>
    <w:p w14:paraId="46520C68" w14:textId="1FCD708C" w:rsidR="003A6F36" w:rsidRPr="00072CD2" w:rsidRDefault="002A496F" w:rsidP="00072CD2">
      <w:pPr>
        <w:snapToGrid w:val="0"/>
        <w:spacing w:before="360" w:after="240"/>
        <w:jc w:val="center"/>
        <w:rPr>
          <w:b/>
          <w:sz w:val="36"/>
          <w:szCs w:val="36"/>
        </w:rPr>
      </w:pPr>
      <w:r w:rsidRPr="006A08E2">
        <w:rPr>
          <w:b/>
          <w:sz w:val="36"/>
          <w:szCs w:val="36"/>
        </w:rPr>
        <w:t xml:space="preserve">Research on </w:t>
      </w:r>
      <w:del w:id="16" w:author="Magician" w:date="2023-05-04T16:55:00Z">
        <w:r w:rsidRPr="006A08E2" w:rsidDel="000556F1">
          <w:rPr>
            <w:rFonts w:hint="eastAsia"/>
            <w:b/>
            <w:sz w:val="36"/>
            <w:szCs w:val="36"/>
            <w:lang w:eastAsia="zh-CN"/>
          </w:rPr>
          <w:delText>s</w:delText>
        </w:r>
      </w:del>
      <w:ins w:id="17" w:author="Magician" w:date="2023-05-04T16:55:00Z">
        <w:r w:rsidR="000556F1">
          <w:rPr>
            <w:rFonts w:hint="eastAsia"/>
            <w:b/>
            <w:sz w:val="36"/>
            <w:szCs w:val="36"/>
            <w:lang w:eastAsia="zh-CN"/>
          </w:rPr>
          <w:t>S</w:t>
        </w:r>
      </w:ins>
      <w:r w:rsidRPr="006A08E2">
        <w:rPr>
          <w:b/>
          <w:sz w:val="36"/>
          <w:szCs w:val="36"/>
        </w:rPr>
        <w:t>oft</w:t>
      </w:r>
      <w:del w:id="18" w:author="Magician" w:date="2023-05-04T16:55:00Z">
        <w:r w:rsidRPr="006A08E2" w:rsidDel="000556F1">
          <w:rPr>
            <w:b/>
            <w:sz w:val="36"/>
            <w:szCs w:val="36"/>
          </w:rPr>
          <w:delText xml:space="preserve"> </w:delText>
        </w:r>
      </w:del>
      <w:ins w:id="19" w:author="Magician" w:date="2023-05-04T16:55:00Z">
        <w:r w:rsidR="000556F1">
          <w:rPr>
            <w:b/>
            <w:sz w:val="36"/>
            <w:szCs w:val="36"/>
          </w:rPr>
          <w:t>-</w:t>
        </w:r>
      </w:ins>
      <w:r w:rsidRPr="006A08E2">
        <w:rPr>
          <w:b/>
          <w:sz w:val="36"/>
          <w:szCs w:val="36"/>
        </w:rPr>
        <w:t xml:space="preserve">sensor </w:t>
      </w:r>
      <w:del w:id="20" w:author="Magician" w:date="2023-05-04T16:55:00Z">
        <w:r w:rsidRPr="006A08E2" w:rsidDel="000556F1">
          <w:rPr>
            <w:b/>
            <w:sz w:val="36"/>
            <w:szCs w:val="36"/>
          </w:rPr>
          <w:delText xml:space="preserve">modeling </w:delText>
        </w:r>
      </w:del>
      <w:ins w:id="21" w:author="Magician" w:date="2023-05-04T16:55:00Z">
        <w:r w:rsidR="000556F1">
          <w:rPr>
            <w:b/>
            <w:sz w:val="36"/>
            <w:szCs w:val="36"/>
          </w:rPr>
          <w:t>M</w:t>
        </w:r>
        <w:r w:rsidR="000556F1" w:rsidRPr="006A08E2">
          <w:rPr>
            <w:b/>
            <w:sz w:val="36"/>
            <w:szCs w:val="36"/>
          </w:rPr>
          <w:t xml:space="preserve">odeling </w:t>
        </w:r>
      </w:ins>
      <w:del w:id="22" w:author="Magician" w:date="2023-05-04T16:55:00Z">
        <w:r w:rsidRPr="006A08E2" w:rsidDel="000556F1">
          <w:rPr>
            <w:b/>
            <w:sz w:val="36"/>
            <w:szCs w:val="36"/>
          </w:rPr>
          <w:delText xml:space="preserve">method </w:delText>
        </w:r>
      </w:del>
      <w:ins w:id="23" w:author="Magician" w:date="2023-05-04T16:55:00Z">
        <w:r w:rsidR="000556F1">
          <w:rPr>
            <w:b/>
            <w:sz w:val="36"/>
            <w:szCs w:val="36"/>
          </w:rPr>
          <w:t>M</w:t>
        </w:r>
        <w:r w:rsidR="000556F1" w:rsidRPr="006A08E2">
          <w:rPr>
            <w:b/>
            <w:sz w:val="36"/>
            <w:szCs w:val="36"/>
          </w:rPr>
          <w:t xml:space="preserve">ethod </w:t>
        </w:r>
      </w:ins>
      <w:r w:rsidRPr="006A08E2">
        <w:rPr>
          <w:b/>
          <w:sz w:val="36"/>
          <w:szCs w:val="36"/>
        </w:rPr>
        <w:t xml:space="preserve">of </w:t>
      </w:r>
      <w:del w:id="24" w:author="Magician" w:date="2023-05-04T16:55:00Z">
        <w:r w:rsidRPr="006A08E2" w:rsidDel="000556F1">
          <w:rPr>
            <w:b/>
            <w:sz w:val="36"/>
            <w:szCs w:val="36"/>
          </w:rPr>
          <w:delText xml:space="preserve">atmospheric </w:delText>
        </w:r>
      </w:del>
      <w:ins w:id="25" w:author="Magician" w:date="2023-05-04T16:55:00Z">
        <w:r w:rsidR="000556F1">
          <w:rPr>
            <w:b/>
            <w:sz w:val="36"/>
            <w:szCs w:val="36"/>
          </w:rPr>
          <w:t>A</w:t>
        </w:r>
        <w:r w:rsidR="000556F1" w:rsidRPr="006A08E2">
          <w:rPr>
            <w:b/>
            <w:sz w:val="36"/>
            <w:szCs w:val="36"/>
          </w:rPr>
          <w:t xml:space="preserve">tmospheric </w:t>
        </w:r>
      </w:ins>
      <w:del w:id="26" w:author="Magician" w:date="2023-05-04T16:55:00Z">
        <w:r w:rsidRPr="006A08E2" w:rsidDel="000556F1">
          <w:rPr>
            <w:b/>
            <w:sz w:val="36"/>
            <w:szCs w:val="36"/>
          </w:rPr>
          <w:delText xml:space="preserve">column </w:delText>
        </w:r>
      </w:del>
      <w:ins w:id="27" w:author="Magician" w:date="2023-05-04T16:55:00Z">
        <w:r w:rsidR="000556F1">
          <w:rPr>
            <w:b/>
            <w:sz w:val="36"/>
            <w:szCs w:val="36"/>
          </w:rPr>
          <w:t>C</w:t>
        </w:r>
        <w:r w:rsidR="000556F1" w:rsidRPr="006A08E2">
          <w:rPr>
            <w:b/>
            <w:sz w:val="36"/>
            <w:szCs w:val="36"/>
          </w:rPr>
          <w:t xml:space="preserve">olumn </w:t>
        </w:r>
      </w:ins>
      <w:del w:id="28" w:author="Magician" w:date="2023-05-04T16:55:00Z">
        <w:r w:rsidRPr="006A08E2" w:rsidDel="000556F1">
          <w:rPr>
            <w:b/>
            <w:sz w:val="36"/>
            <w:szCs w:val="36"/>
          </w:rPr>
          <w:delText xml:space="preserve">device </w:delText>
        </w:r>
        <w:r w:rsidRPr="006A08E2" w:rsidDel="000556F1">
          <w:rPr>
            <w:rFonts w:hint="eastAsia"/>
            <w:b/>
            <w:sz w:val="36"/>
            <w:szCs w:val="36"/>
            <w:lang w:eastAsia="zh-CN"/>
          </w:rPr>
          <w:delText>b</w:delText>
        </w:r>
      </w:del>
      <w:ins w:id="29" w:author="Magician" w:date="2023-05-04T16:55:00Z">
        <w:r w:rsidR="000556F1">
          <w:rPr>
            <w:rFonts w:hint="eastAsia"/>
            <w:b/>
            <w:sz w:val="36"/>
            <w:szCs w:val="36"/>
            <w:lang w:eastAsia="zh-CN"/>
          </w:rPr>
          <w:t>B</w:t>
        </w:r>
      </w:ins>
      <w:r w:rsidRPr="006A08E2">
        <w:rPr>
          <w:b/>
          <w:sz w:val="36"/>
          <w:szCs w:val="36"/>
        </w:rPr>
        <w:t xml:space="preserve">ased on </w:t>
      </w:r>
      <w:del w:id="30" w:author="Magician" w:date="2023-05-04T16:55:00Z">
        <w:r w:rsidRPr="006A08E2" w:rsidDel="000556F1">
          <w:rPr>
            <w:b/>
            <w:sz w:val="36"/>
            <w:szCs w:val="36"/>
          </w:rPr>
          <w:delText>raw material</w:delText>
        </w:r>
      </w:del>
      <w:ins w:id="31" w:author="Magician" w:date="2023-05-04T16:55:00Z">
        <w:r w:rsidR="000556F1">
          <w:rPr>
            <w:b/>
            <w:sz w:val="36"/>
            <w:szCs w:val="36"/>
          </w:rPr>
          <w:t>Crude Oil</w:t>
        </w:r>
      </w:ins>
      <w:r w:rsidRPr="006A08E2">
        <w:rPr>
          <w:b/>
          <w:sz w:val="36"/>
          <w:szCs w:val="36"/>
        </w:rPr>
        <w:t xml:space="preserve"> </w:t>
      </w:r>
      <w:del w:id="32" w:author="Magician" w:date="2023-05-04T16:55:00Z">
        <w:r w:rsidRPr="006A08E2" w:rsidDel="000556F1">
          <w:rPr>
            <w:b/>
            <w:sz w:val="36"/>
            <w:szCs w:val="36"/>
          </w:rPr>
          <w:delText xml:space="preserve">classification </w:delText>
        </w:r>
      </w:del>
      <w:ins w:id="33" w:author="Magician" w:date="2023-05-04T16:55:00Z">
        <w:r w:rsidR="000556F1">
          <w:rPr>
            <w:b/>
            <w:sz w:val="36"/>
            <w:szCs w:val="36"/>
          </w:rPr>
          <w:t>C</w:t>
        </w:r>
        <w:r w:rsidR="000556F1" w:rsidRPr="006A08E2">
          <w:rPr>
            <w:b/>
            <w:sz w:val="36"/>
            <w:szCs w:val="36"/>
          </w:rPr>
          <w:t>lassification</w:t>
        </w:r>
      </w:ins>
      <w:del w:id="34" w:author="Magician" w:date="2023-05-04T16:56:00Z">
        <w:r w:rsidRPr="006A08E2" w:rsidDel="000556F1">
          <w:rPr>
            <w:b/>
            <w:sz w:val="36"/>
            <w:szCs w:val="36"/>
          </w:rPr>
          <w:delText>modeling</w:delText>
        </w:r>
      </w:del>
    </w:p>
    <w:p w14:paraId="54B2D7C2" w14:textId="003008C5" w:rsidR="003A6F36" w:rsidRDefault="000556F1" w:rsidP="00072CD2">
      <w:pPr>
        <w:snapToGrid w:val="0"/>
        <w:jc w:val="center"/>
        <w:rPr>
          <w:rFonts w:eastAsia="仿宋_GB2312"/>
          <w:sz w:val="24"/>
          <w:szCs w:val="24"/>
          <w:lang w:eastAsia="zh-CN"/>
        </w:rPr>
      </w:pPr>
      <w:proofErr w:type="spellStart"/>
      <w:ins w:id="35" w:author="Magician" w:date="2023-05-04T16:56:00Z">
        <w:r>
          <w:rPr>
            <w:sz w:val="24"/>
            <w:szCs w:val="24"/>
            <w:lang w:eastAsia="zh-CN"/>
          </w:rPr>
          <w:t>Tiantian</w:t>
        </w:r>
        <w:proofErr w:type="spellEnd"/>
        <w:r>
          <w:rPr>
            <w:sz w:val="24"/>
            <w:szCs w:val="24"/>
            <w:lang w:eastAsia="zh-CN"/>
          </w:rPr>
          <w:t xml:space="preserve"> Dang</w:t>
        </w:r>
      </w:ins>
      <w:del w:id="36" w:author="Magician" w:date="2023-05-04T16:56:00Z">
        <w:r w:rsidR="00E5505C" w:rsidDel="000556F1">
          <w:rPr>
            <w:rFonts w:hint="eastAsia"/>
            <w:sz w:val="24"/>
            <w:szCs w:val="24"/>
            <w:lang w:eastAsia="zh-CN"/>
          </w:rPr>
          <w:delText>San</w:delText>
        </w:r>
        <w:r w:rsidR="00EF101A" w:rsidDel="000556F1">
          <w:rPr>
            <w:rFonts w:hint="eastAsia"/>
            <w:sz w:val="24"/>
            <w:szCs w:val="24"/>
            <w:lang w:eastAsia="zh-CN"/>
          </w:rPr>
          <w:delText xml:space="preserve"> Zhang</w:delText>
        </w:r>
      </w:del>
      <w:r w:rsidR="003A6F36">
        <w:rPr>
          <w:rFonts w:hint="eastAsia"/>
          <w:sz w:val="24"/>
          <w:szCs w:val="24"/>
          <w:vertAlign w:val="superscript"/>
          <w:lang w:eastAsia="zh-CN"/>
        </w:rPr>
        <w:t>1</w:t>
      </w:r>
      <w:r w:rsidR="00EF101A">
        <w:rPr>
          <w:sz w:val="24"/>
          <w:szCs w:val="24"/>
        </w:rPr>
        <w:t>,</w:t>
      </w:r>
      <w:r w:rsidR="00EF101A">
        <w:rPr>
          <w:rFonts w:hint="eastAsia"/>
          <w:sz w:val="24"/>
          <w:szCs w:val="24"/>
          <w:lang w:eastAsia="zh-CN"/>
        </w:rPr>
        <w:t xml:space="preserve"> </w:t>
      </w:r>
      <w:del w:id="37" w:author="Magician" w:date="2023-05-04T16:56:00Z">
        <w:r w:rsidR="00E5505C" w:rsidDel="000556F1">
          <w:rPr>
            <w:rFonts w:hint="eastAsia"/>
            <w:sz w:val="24"/>
            <w:szCs w:val="24"/>
            <w:lang w:eastAsia="zh-CN"/>
          </w:rPr>
          <w:delText>Si</w:delText>
        </w:r>
        <w:r w:rsidR="00EF101A" w:rsidDel="000556F1">
          <w:rPr>
            <w:rFonts w:hint="eastAsia"/>
            <w:sz w:val="24"/>
            <w:szCs w:val="24"/>
            <w:lang w:eastAsia="zh-CN"/>
          </w:rPr>
          <w:delText xml:space="preserve"> Li</w:delText>
        </w:r>
      </w:del>
      <w:proofErr w:type="spellStart"/>
      <w:ins w:id="38" w:author="Magician" w:date="2023-05-04T16:56:00Z">
        <w:r>
          <w:rPr>
            <w:sz w:val="24"/>
            <w:szCs w:val="24"/>
            <w:lang w:eastAsia="zh-CN"/>
          </w:rPr>
          <w:t>Wenxiang</w:t>
        </w:r>
        <w:proofErr w:type="spellEnd"/>
        <w:r>
          <w:rPr>
            <w:sz w:val="24"/>
            <w:szCs w:val="24"/>
            <w:lang w:eastAsia="zh-CN"/>
          </w:rPr>
          <w:t xml:space="preserve"> Lyu</w:t>
        </w:r>
      </w:ins>
      <w:r w:rsidR="003A6F36">
        <w:rPr>
          <w:rFonts w:hint="eastAsia"/>
          <w:sz w:val="24"/>
          <w:szCs w:val="24"/>
          <w:vertAlign w:val="superscript"/>
          <w:lang w:eastAsia="zh-CN"/>
        </w:rPr>
        <w:t>1</w:t>
      </w:r>
      <w:del w:id="39" w:author="Magician" w:date="2023-05-04T16:56:00Z">
        <w:r w:rsidR="003A6F36" w:rsidDel="000556F1">
          <w:rPr>
            <w:rFonts w:hint="eastAsia"/>
            <w:sz w:val="24"/>
            <w:szCs w:val="24"/>
            <w:vertAlign w:val="superscript"/>
            <w:lang w:eastAsia="zh-CN"/>
          </w:rPr>
          <w:delText>,2</w:delText>
        </w:r>
      </w:del>
      <w:r w:rsidR="003A6F36">
        <w:rPr>
          <w:sz w:val="24"/>
          <w:szCs w:val="24"/>
        </w:rPr>
        <w:t xml:space="preserve">, </w:t>
      </w:r>
      <w:del w:id="40" w:author="Magician" w:date="2023-05-04T16:56:00Z">
        <w:r w:rsidR="00E5505C" w:rsidDel="000556F1">
          <w:rPr>
            <w:rFonts w:hint="eastAsia"/>
            <w:sz w:val="24"/>
            <w:szCs w:val="24"/>
            <w:lang w:eastAsia="zh-CN"/>
          </w:rPr>
          <w:delText>Wu</w:delText>
        </w:r>
        <w:r w:rsidR="00EF101A" w:rsidDel="000556F1">
          <w:rPr>
            <w:rFonts w:hint="eastAsia"/>
            <w:sz w:val="24"/>
            <w:szCs w:val="24"/>
            <w:lang w:eastAsia="zh-CN"/>
          </w:rPr>
          <w:delText xml:space="preserve"> Wang</w:delText>
        </w:r>
      </w:del>
      <w:proofErr w:type="spellStart"/>
      <w:ins w:id="41" w:author="Magician" w:date="2023-05-04T16:56:00Z">
        <w:r>
          <w:rPr>
            <w:sz w:val="24"/>
            <w:szCs w:val="24"/>
            <w:lang w:eastAsia="zh-CN"/>
          </w:rPr>
          <w:t>Dexian</w:t>
        </w:r>
        <w:proofErr w:type="spellEnd"/>
        <w:r>
          <w:rPr>
            <w:sz w:val="24"/>
            <w:szCs w:val="24"/>
            <w:lang w:eastAsia="zh-CN"/>
          </w:rPr>
          <w:t xml:space="preserve"> Huang</w:t>
        </w:r>
      </w:ins>
      <w:del w:id="42" w:author="Magician" w:date="2023-05-04T16:56:00Z">
        <w:r w:rsidR="003A6F36" w:rsidDel="000556F1">
          <w:rPr>
            <w:rFonts w:hint="eastAsia"/>
            <w:sz w:val="24"/>
            <w:szCs w:val="24"/>
            <w:vertAlign w:val="superscript"/>
            <w:lang w:eastAsia="zh-CN"/>
          </w:rPr>
          <w:delText>2</w:delText>
        </w:r>
      </w:del>
      <w:ins w:id="43" w:author="Magician" w:date="2023-05-04T16:56:00Z">
        <w:r>
          <w:rPr>
            <w:sz w:val="24"/>
            <w:szCs w:val="24"/>
            <w:vertAlign w:val="superscript"/>
            <w:lang w:eastAsia="zh-CN"/>
          </w:rPr>
          <w:t>1</w:t>
        </w:r>
      </w:ins>
      <w:r w:rsidR="003A6F36">
        <w:rPr>
          <w:rFonts w:eastAsia="仿宋_GB2312" w:hint="eastAsia"/>
          <w:sz w:val="24"/>
          <w:szCs w:val="24"/>
          <w:lang w:eastAsia="zh-CN"/>
        </w:rPr>
        <w:t xml:space="preserve"> </w:t>
      </w:r>
    </w:p>
    <w:p w14:paraId="6C0C0F7B" w14:textId="77777777" w:rsidR="002A496F" w:rsidRDefault="002A496F" w:rsidP="00072CD2">
      <w:pPr>
        <w:snapToGrid w:val="0"/>
        <w:spacing w:before="120"/>
        <w:jc w:val="center"/>
        <w:rPr>
          <w:sz w:val="18"/>
          <w:lang w:eastAsia="zh-CN"/>
        </w:rPr>
      </w:pPr>
      <w:r>
        <w:rPr>
          <w:rFonts w:hint="eastAsia"/>
          <w:sz w:val="18"/>
          <w:lang w:eastAsia="zh-CN"/>
        </w:rPr>
        <w:t xml:space="preserve">1. </w:t>
      </w:r>
      <w:r w:rsidRPr="00A27FC7">
        <w:rPr>
          <w:sz w:val="18"/>
          <w:lang w:eastAsia="zh-CN"/>
        </w:rPr>
        <w:t>Department of Automation, Tsinghua University, Beijing 100084, China</w:t>
      </w:r>
    </w:p>
    <w:p w14:paraId="25BAD201" w14:textId="74E2C46F" w:rsidR="002A496F" w:rsidRDefault="002A496F" w:rsidP="00072CD2">
      <w:pPr>
        <w:snapToGrid w:val="0"/>
        <w:jc w:val="center"/>
        <w:rPr>
          <w:sz w:val="18"/>
          <w:lang w:val="de-DE" w:eastAsia="zh-CN"/>
        </w:rPr>
      </w:pPr>
      <w:r>
        <w:rPr>
          <w:rFonts w:hint="eastAsia"/>
          <w:sz w:val="18"/>
          <w:lang w:val="de-DE"/>
        </w:rPr>
        <w:t xml:space="preserve">E-mail: </w:t>
      </w:r>
      <w:del w:id="44" w:author="Magician" w:date="2023-05-04T16:57:00Z">
        <w:r w:rsidDel="000556F1">
          <w:fldChar w:fldCharType="begin"/>
        </w:r>
        <w:r w:rsidDel="000556F1">
          <w:delInstrText xml:space="preserve"> HYPERLINK "mailto:ccc@amss.ac.cn" </w:delInstrText>
        </w:r>
        <w:r w:rsidDel="000556F1">
          <w:fldChar w:fldCharType="separate"/>
        </w:r>
        <w:r w:rsidRPr="00610FB1" w:rsidDel="000556F1">
          <w:rPr>
            <w:rStyle w:val="a8"/>
            <w:rFonts w:hint="eastAsia"/>
            <w:sz w:val="18"/>
            <w:lang w:val="de-DE" w:eastAsia="zh-CN"/>
          </w:rPr>
          <w:delText>ccc@amss.ac.cn</w:delText>
        </w:r>
        <w:r w:rsidDel="000556F1">
          <w:rPr>
            <w:rStyle w:val="a8"/>
            <w:sz w:val="18"/>
            <w:lang w:val="de-DE" w:eastAsia="zh-CN"/>
          </w:rPr>
          <w:fldChar w:fldCharType="end"/>
        </w:r>
        <w:r w:rsidDel="000556F1">
          <w:rPr>
            <w:rFonts w:hint="eastAsia"/>
            <w:sz w:val="18"/>
            <w:lang w:val="de-DE" w:eastAsia="zh-CN"/>
          </w:rPr>
          <w:delText xml:space="preserve"> </w:delText>
        </w:r>
      </w:del>
      <w:ins w:id="45" w:author="Magician" w:date="2023-05-04T16:56:00Z">
        <w:r w:rsidR="000556F1">
          <w:rPr>
            <w:rFonts w:hint="eastAsia"/>
            <w:sz w:val="18"/>
            <w:lang w:eastAsia="zh-CN"/>
          </w:rPr>
          <w:t>lvwx</w:t>
        </w:r>
        <w:r w:rsidR="000556F1">
          <w:rPr>
            <w:sz w:val="18"/>
            <w:lang w:eastAsia="zh-CN"/>
          </w:rPr>
          <w:t>79@tsinghua.edu.cn</w:t>
        </w:r>
      </w:ins>
    </w:p>
    <w:p w14:paraId="0B172EA2" w14:textId="2B1D415F" w:rsidR="002A496F" w:rsidDel="000556F1" w:rsidRDefault="002A496F" w:rsidP="00072CD2">
      <w:pPr>
        <w:snapToGrid w:val="0"/>
        <w:spacing w:before="120"/>
        <w:jc w:val="center"/>
        <w:rPr>
          <w:del w:id="46" w:author="Magician" w:date="2023-05-04T16:56:00Z"/>
          <w:sz w:val="18"/>
          <w:lang w:eastAsia="zh-CN"/>
        </w:rPr>
      </w:pPr>
      <w:del w:id="47" w:author="Magician" w:date="2023-05-04T16:56:00Z">
        <w:r w:rsidDel="000556F1">
          <w:rPr>
            <w:rFonts w:hint="eastAsia"/>
            <w:sz w:val="18"/>
            <w:lang w:eastAsia="zh-CN"/>
          </w:rPr>
          <w:delText xml:space="preserve">2. </w:delText>
        </w:r>
        <w:r w:rsidRPr="00A27FC7" w:rsidDel="000556F1">
          <w:rPr>
            <w:sz w:val="18"/>
            <w:lang w:eastAsia="zh-CN"/>
          </w:rPr>
          <w:delText>Department of Automation, Tsinghua University, Beijing 100084, China</w:delText>
        </w:r>
      </w:del>
    </w:p>
    <w:p w14:paraId="1364AE28" w14:textId="12A336AF" w:rsidR="002A496F" w:rsidDel="000556F1" w:rsidRDefault="002A496F" w:rsidP="00072CD2">
      <w:pPr>
        <w:snapToGrid w:val="0"/>
        <w:jc w:val="center"/>
        <w:rPr>
          <w:del w:id="48" w:author="Magician" w:date="2023-05-04T16:56:00Z"/>
          <w:sz w:val="18"/>
          <w:szCs w:val="18"/>
          <w:lang w:val="de-DE" w:eastAsia="zh-CN"/>
        </w:rPr>
      </w:pPr>
      <w:del w:id="49" w:author="Magician" w:date="2023-05-04T16:56:00Z">
        <w:r w:rsidDel="000556F1">
          <w:rPr>
            <w:rFonts w:hint="eastAsia"/>
            <w:sz w:val="18"/>
            <w:szCs w:val="18"/>
            <w:lang w:val="de-DE"/>
          </w:rPr>
          <w:delText xml:space="preserve">E-mail: </w:delText>
        </w:r>
        <w:r w:rsidDel="000556F1">
          <w:fldChar w:fldCharType="begin"/>
        </w:r>
        <w:r w:rsidDel="000556F1">
          <w:delInstrText xml:space="preserve"> HYPERLINK "mailto:xxx@hit.edu.cn" </w:delInstrText>
        </w:r>
        <w:r w:rsidDel="000556F1">
          <w:fldChar w:fldCharType="separate"/>
        </w:r>
        <w:r w:rsidRPr="00DA7171" w:rsidDel="000556F1">
          <w:rPr>
            <w:rStyle w:val="a8"/>
            <w:rFonts w:hint="eastAsia"/>
            <w:sz w:val="18"/>
            <w:szCs w:val="18"/>
            <w:lang w:val="de-DE" w:eastAsia="zh-CN"/>
          </w:rPr>
          <w:delText>xxx@hit.edu.cn</w:delText>
        </w:r>
        <w:r w:rsidDel="000556F1">
          <w:rPr>
            <w:rStyle w:val="a8"/>
            <w:sz w:val="18"/>
            <w:szCs w:val="18"/>
            <w:lang w:val="de-DE" w:eastAsia="zh-CN"/>
          </w:rPr>
          <w:fldChar w:fldCharType="end"/>
        </w:r>
        <w:r w:rsidDel="000556F1">
          <w:rPr>
            <w:rFonts w:hint="eastAsia"/>
            <w:sz w:val="18"/>
            <w:szCs w:val="18"/>
            <w:lang w:val="de-DE" w:eastAsia="zh-CN"/>
          </w:rPr>
          <w:delText xml:space="preserve"> </w:delText>
        </w:r>
      </w:del>
    </w:p>
    <w:p w14:paraId="1879FBF1" w14:textId="77777777" w:rsidR="003A6F36" w:rsidRPr="002A496F" w:rsidRDefault="003A6F36" w:rsidP="00072CD2">
      <w:pPr>
        <w:snapToGrid w:val="0"/>
        <w:jc w:val="center"/>
        <w:rPr>
          <w:sz w:val="18"/>
          <w:szCs w:val="18"/>
          <w:lang w:val="de-DE" w:eastAsia="zh-CN"/>
        </w:rPr>
      </w:pPr>
    </w:p>
    <w:p w14:paraId="1AC30400" w14:textId="5494EC1B" w:rsidR="003A6F36" w:rsidRDefault="003A6F36" w:rsidP="00072CD2">
      <w:pPr>
        <w:snapToGrid w:val="0"/>
        <w:spacing w:after="40"/>
        <w:ind w:left="397" w:right="397"/>
        <w:jc w:val="both"/>
        <w:rPr>
          <w:sz w:val="18"/>
          <w:szCs w:val="18"/>
        </w:rPr>
      </w:pPr>
      <w:r>
        <w:rPr>
          <w:rFonts w:hint="eastAsia"/>
          <w:b/>
          <w:bCs/>
          <w:sz w:val="18"/>
          <w:szCs w:val="18"/>
        </w:rPr>
        <w:t>Abstract:</w:t>
      </w:r>
      <w:r w:rsidR="00470812">
        <w:rPr>
          <w:sz w:val="18"/>
          <w:szCs w:val="18"/>
        </w:rPr>
        <w:t xml:space="preserve"> </w:t>
      </w:r>
      <w:r w:rsidR="003A3BEF">
        <w:rPr>
          <w:sz w:val="18"/>
          <w:szCs w:val="18"/>
        </w:rPr>
        <w:t>Aiming at the problem that the conventional soft sensor model of crude oil distillation process is difficult to adapt to the change of crude oil feed properties, an unsupervised data-driven classification method was used to classify crude oil and establish a class-based nonlinear soft sensor processing model. The crude oil is clustered by the clustering algorithm, and the training samples are assigned to the category. BN and Dropout are used to optimize the neural network and establish the classification model, which improves the robustness and accuracy of classification. Based on the classification model, the process data is classified before modeling, which avoids the influence of the original property difference on the soft sensor model, and improves the regression accuracy and generalization level of the soft sensor model. Simulation results show that the soft sensor model based on classification has good adaptability and prediction accuracy for the original properties.</w:t>
      </w:r>
    </w:p>
    <w:p w14:paraId="467D375C" w14:textId="27587133" w:rsidR="003A6F36" w:rsidRDefault="003A6F36" w:rsidP="00072CD2">
      <w:pPr>
        <w:spacing w:before="40"/>
        <w:ind w:left="397" w:right="397"/>
        <w:rPr>
          <w:rFonts w:eastAsia="仿宋_GB2312"/>
          <w:sz w:val="18"/>
          <w:szCs w:val="18"/>
          <w:lang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w:t>
      </w:r>
      <w:r w:rsidR="003A3BEF">
        <w:rPr>
          <w:rFonts w:hint="eastAsia"/>
          <w:sz w:val="18"/>
          <w:szCs w:val="18"/>
          <w:lang w:eastAsia="zh-CN"/>
        </w:rPr>
        <w:t>C</w:t>
      </w:r>
      <w:r w:rsidR="003A3BEF">
        <w:rPr>
          <w:sz w:val="18"/>
          <w:szCs w:val="18"/>
        </w:rPr>
        <w:t xml:space="preserve">rude </w:t>
      </w:r>
      <w:del w:id="50" w:author="Magician" w:date="2023-05-04T16:57:00Z">
        <w:r w:rsidR="003A3BEF" w:rsidDel="000556F1">
          <w:rPr>
            <w:sz w:val="18"/>
            <w:szCs w:val="18"/>
          </w:rPr>
          <w:delText xml:space="preserve">Oil </w:delText>
        </w:r>
      </w:del>
      <w:r w:rsidR="003A3BEF">
        <w:rPr>
          <w:sz w:val="18"/>
          <w:szCs w:val="18"/>
        </w:rPr>
        <w:t>Distillation</w:t>
      </w:r>
      <w:ins w:id="51" w:author="Magician" w:date="2023-05-04T16:57:00Z">
        <w:r w:rsidR="000556F1">
          <w:rPr>
            <w:sz w:val="18"/>
            <w:szCs w:val="18"/>
          </w:rPr>
          <w:t xml:space="preserve"> Unit</w:t>
        </w:r>
      </w:ins>
      <w:r w:rsidR="003A3BEF">
        <w:rPr>
          <w:rFonts w:hint="eastAsia"/>
          <w:sz w:val="18"/>
          <w:szCs w:val="18"/>
        </w:rPr>
        <w:t xml:space="preserve">, </w:t>
      </w:r>
      <w:r w:rsidR="003A3BEF">
        <w:rPr>
          <w:rFonts w:hint="eastAsia"/>
          <w:sz w:val="18"/>
          <w:szCs w:val="18"/>
          <w:lang w:eastAsia="zh-CN"/>
        </w:rPr>
        <w:t>S</w:t>
      </w:r>
      <w:r w:rsidR="003A3BEF">
        <w:rPr>
          <w:sz w:val="18"/>
          <w:szCs w:val="18"/>
        </w:rPr>
        <w:t>oft-Sensor</w:t>
      </w:r>
      <w:r w:rsidR="003A3BEF">
        <w:rPr>
          <w:rFonts w:hint="eastAsia"/>
          <w:sz w:val="18"/>
          <w:szCs w:val="18"/>
        </w:rPr>
        <w:t xml:space="preserve">, </w:t>
      </w:r>
      <w:r w:rsidR="003A3BEF">
        <w:rPr>
          <w:sz w:val="18"/>
          <w:szCs w:val="18"/>
        </w:rPr>
        <w:t>Unsupervised Data-Driven Classification</w:t>
      </w:r>
      <w:r w:rsidR="003A3BEF">
        <w:rPr>
          <w:rFonts w:hint="eastAsia"/>
          <w:sz w:val="18"/>
          <w:szCs w:val="18"/>
        </w:rPr>
        <w:t>,</w:t>
      </w:r>
      <w:r w:rsidR="003A3BEF">
        <w:rPr>
          <w:sz w:val="18"/>
          <w:szCs w:val="18"/>
        </w:rPr>
        <w:t xml:space="preserve"> Artificial Neural Network</w:t>
      </w:r>
    </w:p>
    <w:p w14:paraId="4CC1A993" w14:textId="77777777" w:rsidR="00C35151" w:rsidRDefault="00C35151" w:rsidP="003A6F36">
      <w:pPr>
        <w:spacing w:before="40"/>
        <w:ind w:left="397" w:right="397"/>
        <w:rPr>
          <w:rFonts w:eastAsia="仿宋_GB2312"/>
          <w:sz w:val="18"/>
          <w:szCs w:val="18"/>
          <w:lang w:eastAsia="zh-CN"/>
        </w:rPr>
      </w:pPr>
    </w:p>
    <w:p w14:paraId="3C934E7C" w14:textId="77777777" w:rsidR="003A6F36" w:rsidRDefault="003A6F36" w:rsidP="003A6F36">
      <w:pPr>
        <w:spacing w:before="40"/>
        <w:ind w:left="397" w:right="397"/>
        <w:rPr>
          <w:rFonts w:eastAsia="仿宋_GB2312"/>
          <w:sz w:val="18"/>
          <w:szCs w:val="18"/>
          <w:lang w:eastAsia="zh-CN"/>
        </w:rPr>
      </w:pPr>
    </w:p>
    <w:p w14:paraId="7A36BBF7" w14:textId="77777777" w:rsidR="003A6F36" w:rsidRDefault="003A6F36" w:rsidP="003A6F36">
      <w:pPr>
        <w:rPr>
          <w:lang w:eastAsia="zh-CN"/>
        </w:rPr>
        <w:sectPr w:rsidR="003A6F36" w:rsidSect="003A6F36">
          <w:headerReference w:type="default" r:id="rId8"/>
          <w:footnotePr>
            <w:numRestart w:val="eachSect"/>
          </w:footnotePr>
          <w:pgSz w:w="11909" w:h="16834" w:code="9"/>
          <w:pgMar w:top="1701" w:right="964" w:bottom="1247" w:left="964" w:header="431" w:footer="431" w:gutter="0"/>
          <w:cols w:space="720"/>
        </w:sectPr>
      </w:pPr>
    </w:p>
    <w:p w14:paraId="20D5F987" w14:textId="77777777" w:rsidR="00B843D2" w:rsidRPr="004D6F51" w:rsidRDefault="00B843D2" w:rsidP="00B843D2">
      <w:pPr>
        <w:pStyle w:val="Text"/>
        <w:spacing w:line="240" w:lineRule="auto"/>
        <w:ind w:firstLine="0"/>
        <w:rPr>
          <w:sz w:val="2"/>
          <w:szCs w:val="2"/>
        </w:rPr>
      </w:pPr>
      <w:r w:rsidRPr="004D6F51">
        <w:rPr>
          <w:sz w:val="2"/>
          <w:szCs w:val="2"/>
        </w:rPr>
        <w:footnoteReference w:customMarkFollows="1" w:id="1"/>
        <w:sym w:font="Symbol" w:char="F020"/>
      </w:r>
    </w:p>
    <w:p w14:paraId="4BD28131" w14:textId="77777777" w:rsidR="00651956" w:rsidRDefault="00651956">
      <w:pPr>
        <w:pStyle w:val="Text"/>
        <w:spacing w:line="140" w:lineRule="exact"/>
        <w:ind w:firstLine="0"/>
        <w:rPr>
          <w:sz w:val="2"/>
          <w:szCs w:val="18"/>
          <w:lang w:eastAsia="zh-CN"/>
        </w:rPr>
      </w:pPr>
    </w:p>
    <w:p w14:paraId="65B303C6" w14:textId="716850BE" w:rsidR="00651956" w:rsidRDefault="007D1B71" w:rsidP="00072CD2">
      <w:pPr>
        <w:pStyle w:val="100"/>
      </w:pPr>
      <w:r w:rsidRPr="007D1B71">
        <w:rPr>
          <w:rFonts w:hint="eastAsia"/>
        </w:rPr>
        <w:t>引言</w:t>
      </w:r>
    </w:p>
    <w:p w14:paraId="796137F8" w14:textId="655A108C"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常减压蒸馏过程是炼油生产过程的重要环节，原油经过常</w:t>
      </w:r>
      <w:ins w:id="52" w:author="Magician" w:date="2023-05-04T16:57:00Z">
        <w:r w:rsidR="000556F1">
          <w:rPr>
            <w:rFonts w:ascii="宋体" w:hAnsi="宋体" w:hint="eastAsia"/>
            <w:sz w:val="21"/>
            <w:szCs w:val="21"/>
            <w:lang w:eastAsia="zh-CN"/>
          </w:rPr>
          <w:t>压、</w:t>
        </w:r>
      </w:ins>
      <w:r w:rsidRPr="007D1B71">
        <w:rPr>
          <w:rFonts w:ascii="宋体" w:hAnsi="宋体" w:hint="eastAsia"/>
          <w:sz w:val="21"/>
          <w:szCs w:val="21"/>
          <w:lang w:eastAsia="zh-CN"/>
        </w:rPr>
        <w:t>减压蒸馏塔</w:t>
      </w:r>
      <w:ins w:id="53" w:author="Magician" w:date="2023-05-04T16:57:00Z">
        <w:r w:rsidR="000556F1">
          <w:rPr>
            <w:rFonts w:ascii="宋体" w:hAnsi="宋体" w:hint="eastAsia"/>
            <w:sz w:val="21"/>
            <w:szCs w:val="21"/>
            <w:lang w:eastAsia="zh-CN"/>
          </w:rPr>
          <w:t>，</w:t>
        </w:r>
      </w:ins>
      <w:r w:rsidRPr="007D1B71">
        <w:rPr>
          <w:rFonts w:ascii="宋体" w:hAnsi="宋体" w:hint="eastAsia"/>
          <w:sz w:val="21"/>
          <w:szCs w:val="21"/>
          <w:lang w:eastAsia="zh-CN"/>
        </w:rPr>
        <w:t>根据沸点高低分馏成多种质量指标不同的石油产品和后续加工装置的原料组份，其各侧线产品的组份合格和稳定对于整个炼油</w:t>
      </w:r>
      <w:del w:id="54"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过程的</w:t>
      </w:r>
      <w:ins w:id="55" w:author="Magician" w:date="2023-05-04T16:58:00Z">
        <w:r w:rsidR="000556F1">
          <w:rPr>
            <w:rFonts w:ascii="宋体" w:hAnsi="宋体" w:hint="eastAsia"/>
            <w:sz w:val="21"/>
            <w:szCs w:val="21"/>
            <w:lang w:eastAsia="zh-CN"/>
          </w:rPr>
          <w:t>生产</w:t>
        </w:r>
      </w:ins>
      <w:r w:rsidRPr="007D1B71">
        <w:rPr>
          <w:rFonts w:ascii="宋体" w:hAnsi="宋体" w:hint="eastAsia"/>
          <w:sz w:val="21"/>
          <w:szCs w:val="21"/>
          <w:lang w:eastAsia="zh-CN"/>
        </w:rPr>
        <w:t>安全稳定</w:t>
      </w:r>
      <w:del w:id="56" w:author="Magician" w:date="2023-05-04T16:58:00Z">
        <w:r w:rsidRPr="007D1B71" w:rsidDel="000556F1">
          <w:rPr>
            <w:rFonts w:ascii="宋体" w:hAnsi="宋体" w:hint="eastAsia"/>
            <w:sz w:val="21"/>
            <w:szCs w:val="21"/>
            <w:lang w:eastAsia="zh-CN"/>
          </w:rPr>
          <w:delText>生产</w:delText>
        </w:r>
      </w:del>
      <w:r w:rsidRPr="007D1B71">
        <w:rPr>
          <w:rFonts w:ascii="宋体" w:hAnsi="宋体" w:hint="eastAsia"/>
          <w:sz w:val="21"/>
          <w:szCs w:val="21"/>
          <w:lang w:eastAsia="zh-CN"/>
        </w:rPr>
        <w:t>、产品质量合格</w:t>
      </w:r>
      <w:del w:id="57" w:author="Magician" w:date="2023-05-04T16:58:00Z">
        <w:r w:rsidRPr="007D1B71" w:rsidDel="000556F1">
          <w:rPr>
            <w:rFonts w:ascii="宋体" w:hAnsi="宋体" w:hint="eastAsia"/>
            <w:sz w:val="21"/>
            <w:szCs w:val="21"/>
            <w:lang w:eastAsia="zh-CN"/>
          </w:rPr>
          <w:delText>稳定、</w:delText>
        </w:r>
      </w:del>
      <w:ins w:id="58" w:author="Magician" w:date="2023-05-04T16:58:00Z">
        <w:r w:rsidR="000556F1">
          <w:rPr>
            <w:rFonts w:ascii="宋体" w:hAnsi="宋体" w:hint="eastAsia"/>
            <w:sz w:val="21"/>
            <w:szCs w:val="21"/>
            <w:lang w:eastAsia="zh-CN"/>
          </w:rPr>
          <w:t>继而</w:t>
        </w:r>
      </w:ins>
      <w:r w:rsidRPr="007D1B71">
        <w:rPr>
          <w:rFonts w:ascii="宋体" w:hAnsi="宋体" w:hint="eastAsia"/>
          <w:sz w:val="21"/>
          <w:szCs w:val="21"/>
          <w:lang w:eastAsia="zh-CN"/>
        </w:rPr>
        <w:t>提高原油资源利用率、节能降耗具有重要作用</w:t>
      </w:r>
      <w:r w:rsidR="00903A6C">
        <w:rPr>
          <w:rFonts w:ascii="宋体" w:hAnsi="宋体" w:hint="eastAsia"/>
          <w:sz w:val="21"/>
          <w:szCs w:val="21"/>
          <w:lang w:eastAsia="zh-CN"/>
        </w:rPr>
        <w:t>。如</w:t>
      </w:r>
      <w:r w:rsidR="00903A6C">
        <w:rPr>
          <w:rFonts w:ascii="宋体" w:hAnsi="宋体" w:hint="eastAsia"/>
          <w:sz w:val="21"/>
          <w:szCs w:val="21"/>
          <w:lang w:eastAsia="zh-CN"/>
        </w:rPr>
        <w:t>何精确地在生产过程中</w:t>
      </w:r>
      <w:del w:id="59" w:author="Magician" w:date="2023-05-04T16:58:00Z">
        <w:r w:rsidR="00903A6C" w:rsidDel="000556F1">
          <w:rPr>
            <w:rFonts w:ascii="宋体" w:hAnsi="宋体" w:hint="eastAsia"/>
            <w:sz w:val="21"/>
            <w:szCs w:val="21"/>
            <w:lang w:eastAsia="zh-CN"/>
          </w:rPr>
          <w:delText>预测</w:delText>
        </w:r>
      </w:del>
      <w:ins w:id="60" w:author="Magician" w:date="2023-05-04T16:58:00Z">
        <w:r w:rsidR="000556F1">
          <w:rPr>
            <w:rFonts w:ascii="宋体" w:hAnsi="宋体" w:hint="eastAsia"/>
            <w:sz w:val="21"/>
            <w:szCs w:val="21"/>
            <w:lang w:eastAsia="zh-CN"/>
          </w:rPr>
          <w:t>估计</w:t>
        </w:r>
      </w:ins>
      <w:r w:rsidR="00903A6C">
        <w:rPr>
          <w:rFonts w:ascii="宋体" w:hAnsi="宋体" w:hint="eastAsia"/>
          <w:sz w:val="21"/>
          <w:szCs w:val="21"/>
          <w:lang w:eastAsia="zh-CN"/>
        </w:rPr>
        <w:t>产品的质量指标是长期以来的复杂问题</w:t>
      </w:r>
      <w:r w:rsidR="00903A6C" w:rsidRPr="005C383B">
        <w:rPr>
          <w:rFonts w:ascii="宋体" w:hAnsi="宋体" w:hint="eastAsia"/>
          <w:sz w:val="21"/>
          <w:szCs w:val="21"/>
          <w:vertAlign w:val="superscript"/>
          <w:lang w:eastAsia="zh-CN"/>
        </w:rPr>
        <w:t>[1]</w:t>
      </w:r>
      <w:r w:rsidR="00903A6C">
        <w:rPr>
          <w:rFonts w:ascii="宋体" w:hAnsi="宋体" w:hint="eastAsia"/>
          <w:sz w:val="21"/>
          <w:szCs w:val="21"/>
          <w:lang w:eastAsia="zh-CN"/>
        </w:rPr>
        <w:t>。</w:t>
      </w:r>
    </w:p>
    <w:p w14:paraId="21AD217A" w14:textId="020EFE5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在生产过程中往往有一些</w:t>
      </w:r>
      <w:ins w:id="61" w:author="Magician" w:date="2023-05-04T17:00:00Z">
        <w:r w:rsidR="000556F1">
          <w:rPr>
            <w:rFonts w:ascii="宋体" w:hAnsi="宋体" w:hint="eastAsia"/>
            <w:sz w:val="21"/>
            <w:szCs w:val="21"/>
            <w:lang w:eastAsia="zh-CN"/>
          </w:rPr>
          <w:t>像常减压产品质量指标这种</w:t>
        </w:r>
      </w:ins>
      <w:r w:rsidRPr="007D1B71">
        <w:rPr>
          <w:rFonts w:ascii="宋体" w:hAnsi="宋体" w:hint="eastAsia"/>
          <w:sz w:val="21"/>
          <w:szCs w:val="21"/>
          <w:lang w:eastAsia="zh-CN"/>
        </w:rPr>
        <w:t>关键的过程变量难以直接测量，因而影响到</w:t>
      </w:r>
      <w:ins w:id="62" w:author="Magician" w:date="2023-05-04T17:01:00Z">
        <w:r w:rsidR="00C32C70">
          <w:rPr>
            <w:rFonts w:ascii="宋体" w:hAnsi="宋体" w:hint="eastAsia"/>
            <w:sz w:val="21"/>
            <w:szCs w:val="21"/>
            <w:lang w:eastAsia="zh-CN"/>
          </w:rPr>
          <w:t>直接质量</w:t>
        </w:r>
      </w:ins>
      <w:del w:id="63" w:author="Magician" w:date="2023-05-04T17:01:00Z">
        <w:r w:rsidRPr="007D1B71" w:rsidDel="00C32C70">
          <w:rPr>
            <w:rFonts w:ascii="宋体" w:hAnsi="宋体" w:hint="eastAsia"/>
            <w:sz w:val="21"/>
            <w:szCs w:val="21"/>
            <w:lang w:eastAsia="zh-CN"/>
          </w:rPr>
          <w:delText>自动</w:delText>
        </w:r>
      </w:del>
      <w:r w:rsidRPr="007D1B71">
        <w:rPr>
          <w:rFonts w:ascii="宋体" w:hAnsi="宋体" w:hint="eastAsia"/>
          <w:sz w:val="21"/>
          <w:szCs w:val="21"/>
          <w:lang w:eastAsia="zh-CN"/>
        </w:rPr>
        <w:t>控制的实现</w:t>
      </w:r>
      <w:ins w:id="64" w:author="Magician" w:date="2023-05-04T17:01:00Z">
        <w:r w:rsidR="00C32C70">
          <w:rPr>
            <w:rFonts w:ascii="宋体" w:hAnsi="宋体" w:hint="eastAsia"/>
            <w:sz w:val="21"/>
            <w:szCs w:val="21"/>
            <w:lang w:eastAsia="zh-CN"/>
          </w:rPr>
          <w:t>，只能使用对应的温度等变量进行间接控制</w:t>
        </w:r>
      </w:ins>
      <w:r w:rsidRPr="007D1B71">
        <w:rPr>
          <w:rFonts w:ascii="宋体" w:hAnsi="宋体" w:hint="eastAsia"/>
          <w:sz w:val="21"/>
          <w:szCs w:val="21"/>
          <w:lang w:eastAsia="zh-CN"/>
        </w:rPr>
        <w:t>。因此，软测量(Soft sensor)</w:t>
      </w:r>
      <w:del w:id="65" w:author="Magician" w:date="2023-05-04T17:01:00Z">
        <w:r w:rsidRPr="007D1B71" w:rsidDel="000556F1">
          <w:rPr>
            <w:rFonts w:ascii="宋体" w:hAnsi="宋体" w:hint="eastAsia"/>
            <w:sz w:val="21"/>
            <w:szCs w:val="21"/>
            <w:lang w:eastAsia="zh-CN"/>
          </w:rPr>
          <w:delText>（也称之为软仪表(soft-Instrument)</w:delText>
        </w:r>
      </w:del>
      <w:r w:rsidRPr="007D1B71">
        <w:rPr>
          <w:rFonts w:ascii="宋体" w:hAnsi="宋体" w:hint="eastAsia"/>
          <w:sz w:val="21"/>
          <w:szCs w:val="21"/>
          <w:lang w:eastAsia="zh-CN"/>
        </w:rPr>
        <w:t>的实际使用由来已久</w:t>
      </w:r>
      <w:r w:rsidR="002B16AB">
        <w:rPr>
          <w:rFonts w:ascii="宋体" w:hAnsi="宋体" w:hint="eastAsia"/>
          <w:sz w:val="21"/>
          <w:szCs w:val="21"/>
          <w:lang w:eastAsia="zh-CN"/>
        </w:rPr>
        <w:t>，</w:t>
      </w:r>
      <w:r w:rsidRPr="007D1B71">
        <w:rPr>
          <w:rFonts w:ascii="宋体" w:hAnsi="宋体" w:hint="eastAsia"/>
          <w:sz w:val="21"/>
          <w:szCs w:val="21"/>
          <w:lang w:eastAsia="zh-CN"/>
        </w:rPr>
        <w:t>许多测量仪表都是基于物理原理建立的易</w:t>
      </w:r>
      <w:proofErr w:type="gramStart"/>
      <w:r w:rsidRPr="007D1B71">
        <w:rPr>
          <w:rFonts w:ascii="宋体" w:hAnsi="宋体" w:hint="eastAsia"/>
          <w:sz w:val="21"/>
          <w:szCs w:val="21"/>
          <w:lang w:eastAsia="zh-CN"/>
        </w:rPr>
        <w:t>测过程</w:t>
      </w:r>
      <w:proofErr w:type="gramEnd"/>
      <w:r w:rsidRPr="007D1B71">
        <w:rPr>
          <w:rFonts w:ascii="宋体" w:hAnsi="宋体" w:hint="eastAsia"/>
          <w:sz w:val="21"/>
          <w:szCs w:val="21"/>
          <w:lang w:eastAsia="zh-CN"/>
        </w:rPr>
        <w:t>变量与难以直接测量的待测过程变量的数学关系来计算获取</w:t>
      </w:r>
      <w:r w:rsidRPr="005C383B">
        <w:rPr>
          <w:rFonts w:ascii="宋体" w:hAnsi="宋体" w:hint="eastAsia"/>
          <w:sz w:val="21"/>
          <w:szCs w:val="21"/>
          <w:vertAlign w:val="superscript"/>
          <w:lang w:eastAsia="zh-CN"/>
        </w:rPr>
        <w:t>[2,</w:t>
      </w:r>
      <w:r w:rsidR="00706FE0"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。这种意义上的软测量方法在1978年</w:t>
      </w:r>
      <w:proofErr w:type="spellStart"/>
      <w:r w:rsidRPr="007D1B71">
        <w:rPr>
          <w:rFonts w:ascii="宋体" w:hAnsi="宋体" w:hint="eastAsia"/>
          <w:sz w:val="21"/>
          <w:szCs w:val="21"/>
          <w:lang w:eastAsia="zh-CN"/>
        </w:rPr>
        <w:lastRenderedPageBreak/>
        <w:t>Brosillow</w:t>
      </w:r>
      <w:proofErr w:type="spellEnd"/>
      <w:r w:rsidRPr="007D1B71">
        <w:rPr>
          <w:rFonts w:ascii="宋体" w:hAnsi="宋体" w:hint="eastAsia"/>
          <w:sz w:val="21"/>
          <w:szCs w:val="21"/>
          <w:lang w:eastAsia="zh-CN"/>
        </w:rPr>
        <w:t>提出的推理控制(Inferential control)的基本思想和方法后得到了系统化的描述:采集过程中比较容易测量的二次变量(Secondary Variable,或称辅助变量)，构造推断估计器来估计并克服扰动和测量噪声对过程主要变量(Primary Variable)的影响</w:t>
      </w:r>
      <w:r w:rsidRPr="005C383B">
        <w:rPr>
          <w:rFonts w:ascii="宋体" w:hAnsi="宋体" w:hint="eastAsia"/>
          <w:sz w:val="21"/>
          <w:szCs w:val="21"/>
          <w:vertAlign w:val="superscript"/>
          <w:lang w:eastAsia="zh-CN"/>
        </w:rPr>
        <w:t>[</w:t>
      </w:r>
      <w:r w:rsidR="00706FE0" w:rsidRPr="005C383B">
        <w:rPr>
          <w:rFonts w:ascii="宋体" w:hAnsi="宋体"/>
          <w:sz w:val="21"/>
          <w:szCs w:val="21"/>
          <w:vertAlign w:val="superscript"/>
          <w:lang w:eastAsia="zh-CN"/>
        </w:rPr>
        <w:t>4</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。随着推理控制的出现进一步推动了软测量技术的研究</w:t>
      </w:r>
      <w:r w:rsidR="00CC33BB">
        <w:rPr>
          <w:rFonts w:ascii="宋体" w:hAnsi="宋体" w:hint="eastAsia"/>
          <w:sz w:val="21"/>
          <w:szCs w:val="21"/>
          <w:lang w:eastAsia="zh-CN"/>
        </w:rPr>
        <w:t>，</w:t>
      </w:r>
      <w:r w:rsidRPr="007D1B71">
        <w:rPr>
          <w:rFonts w:ascii="宋体" w:hAnsi="宋体" w:hint="eastAsia"/>
          <w:sz w:val="21"/>
          <w:szCs w:val="21"/>
          <w:lang w:eastAsia="zh-CN"/>
        </w:rPr>
        <w:t>基于各种模型的软测量方法得到了更为广泛的研究和应用</w:t>
      </w:r>
      <w:r w:rsidRPr="005C383B">
        <w:rPr>
          <w:rFonts w:ascii="宋体" w:hAnsi="宋体" w:hint="eastAsia"/>
          <w:sz w:val="21"/>
          <w:szCs w:val="21"/>
          <w:vertAlign w:val="superscript"/>
          <w:lang w:eastAsia="zh-CN"/>
        </w:rPr>
        <w:t>[</w:t>
      </w:r>
      <w:r w:rsidR="00C67B17" w:rsidRPr="005C383B">
        <w:rPr>
          <w:rFonts w:ascii="宋体" w:hAnsi="宋体"/>
          <w:sz w:val="21"/>
          <w:szCs w:val="21"/>
          <w:vertAlign w:val="superscript"/>
          <w:lang w:eastAsia="zh-CN"/>
        </w:rPr>
        <w:t>5</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。软测量和预测控制相结合推动了炼油生产过程</w:t>
      </w:r>
      <w:del w:id="66" w:author="Magician" w:date="2023-05-04T17:02:00Z">
        <w:r w:rsidRPr="007D1B71" w:rsidDel="00C32C70">
          <w:rPr>
            <w:rFonts w:ascii="宋体" w:hAnsi="宋体" w:hint="eastAsia"/>
            <w:sz w:val="21"/>
            <w:szCs w:val="21"/>
            <w:lang w:eastAsia="zh-CN"/>
          </w:rPr>
          <w:delText>产品质量</w:delText>
        </w:r>
      </w:del>
      <w:r w:rsidRPr="007D1B71">
        <w:rPr>
          <w:rFonts w:ascii="宋体" w:hAnsi="宋体" w:hint="eastAsia"/>
          <w:sz w:val="21"/>
          <w:szCs w:val="21"/>
          <w:lang w:eastAsia="zh-CN"/>
        </w:rPr>
        <w:t>的直接质量闭环控制</w:t>
      </w:r>
      <w:proofErr w:type="gramStart"/>
      <w:r w:rsidRPr="007D1B71">
        <w:rPr>
          <w:rFonts w:ascii="宋体" w:hAnsi="宋体" w:hint="eastAsia"/>
          <w:sz w:val="21"/>
          <w:szCs w:val="21"/>
          <w:lang w:eastAsia="zh-CN"/>
        </w:rPr>
        <w:t>和卡边优化</w:t>
      </w:r>
      <w:proofErr w:type="gramEnd"/>
      <w:ins w:id="67" w:author="Magician" w:date="2023-05-04T17:03:00Z">
        <w:r w:rsidR="00C32C70">
          <w:rPr>
            <w:rFonts w:ascii="宋体" w:hAnsi="宋体" w:hint="eastAsia"/>
            <w:sz w:val="21"/>
            <w:szCs w:val="21"/>
            <w:lang w:eastAsia="zh-CN"/>
          </w:rPr>
          <w:t>，即</w:t>
        </w:r>
      </w:ins>
      <w:del w:id="68" w:author="Magician" w:date="2023-05-04T17:03:00Z">
        <w:r w:rsidRPr="007D1B71" w:rsidDel="00C32C70">
          <w:rPr>
            <w:rFonts w:ascii="宋体" w:hAnsi="宋体" w:hint="eastAsia"/>
            <w:sz w:val="21"/>
            <w:szCs w:val="21"/>
            <w:lang w:eastAsia="zh-CN"/>
          </w:rPr>
          <w:delText>的</w:delText>
        </w:r>
      </w:del>
      <w:r w:rsidRPr="007D1B71">
        <w:rPr>
          <w:rFonts w:ascii="宋体" w:hAnsi="宋体" w:hint="eastAsia"/>
          <w:sz w:val="21"/>
          <w:szCs w:val="21"/>
          <w:lang w:eastAsia="zh-CN"/>
        </w:rPr>
        <w:t>先进控制的发展和应用</w:t>
      </w:r>
      <w:r w:rsidRPr="005C383B">
        <w:rPr>
          <w:rFonts w:ascii="宋体" w:hAnsi="宋体" w:hint="eastAsia"/>
          <w:sz w:val="21"/>
          <w:szCs w:val="21"/>
          <w:vertAlign w:val="superscript"/>
          <w:lang w:eastAsia="zh-CN"/>
        </w:rPr>
        <w:t>[1,</w:t>
      </w:r>
      <w:r w:rsidR="002B2581"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w:t>
      </w:r>
      <w:r w:rsidRPr="007D1B71">
        <w:rPr>
          <w:rFonts w:ascii="宋体" w:hAnsi="宋体" w:hint="eastAsia"/>
          <w:sz w:val="21"/>
          <w:szCs w:val="21"/>
          <w:lang w:eastAsia="zh-CN"/>
        </w:rPr>
        <w:t xml:space="preserve"> 。</w:t>
      </w:r>
    </w:p>
    <w:p w14:paraId="09EA0CE1" w14:textId="44738BB4"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但是，软测量在炼油工业中的应用方面存在着一些制约性难题，原料性质不稳定和生产负荷变动致使在特定原料生产和负荷条件下所建立的模型失配。为了解决这一问题</w:t>
      </w:r>
      <w:r w:rsidR="00CC33BB">
        <w:rPr>
          <w:rFonts w:ascii="宋体" w:hAnsi="宋体" w:hint="eastAsia"/>
          <w:sz w:val="21"/>
          <w:szCs w:val="21"/>
          <w:lang w:eastAsia="zh-CN"/>
        </w:rPr>
        <w:t>，</w:t>
      </w:r>
      <w:r w:rsidRPr="007D1B71">
        <w:rPr>
          <w:rFonts w:ascii="宋体" w:hAnsi="宋体" w:hint="eastAsia"/>
          <w:sz w:val="21"/>
          <w:szCs w:val="21"/>
          <w:lang w:eastAsia="zh-CN"/>
        </w:rPr>
        <w:t>吕文祥等将能够表现原油成份变化信息的过程变量加入软测量模型输入中，抑制其原油成份变化对软测量估计值的影响，同时，对直接测得的过程变量进行机理变换以减少加工负荷变化所造成的软测量模型非线性程度，明显提升了软测量模型的推广性能，在常减压装置的先进控制应用中取得了好的应用效果</w:t>
      </w:r>
      <w:r w:rsidRPr="005C383B">
        <w:rPr>
          <w:rFonts w:ascii="宋体" w:hAnsi="宋体" w:hint="eastAsia"/>
          <w:sz w:val="21"/>
          <w:szCs w:val="21"/>
          <w:vertAlign w:val="superscript"/>
          <w:lang w:eastAsia="zh-CN"/>
        </w:rPr>
        <w:t>[7,8]</w:t>
      </w:r>
      <w:r w:rsidRPr="007D1B71">
        <w:rPr>
          <w:rFonts w:ascii="宋体" w:hAnsi="宋体" w:hint="eastAsia"/>
          <w:sz w:val="21"/>
          <w:szCs w:val="21"/>
          <w:lang w:eastAsia="zh-CN"/>
        </w:rPr>
        <w:t>。</w:t>
      </w:r>
    </w:p>
    <w:p w14:paraId="72FCD91E" w14:textId="630BEF73" w:rsidR="007D1B71" w:rsidRPr="007D1B71" w:rsidRDefault="007D1B71" w:rsidP="00FB3417">
      <w:pPr>
        <w:spacing w:after="40"/>
        <w:ind w:firstLineChars="200" w:firstLine="420"/>
        <w:jc w:val="both"/>
        <w:rPr>
          <w:rFonts w:ascii="宋体" w:hAnsi="宋体"/>
          <w:sz w:val="21"/>
          <w:szCs w:val="21"/>
          <w:lang w:eastAsia="zh-CN"/>
        </w:rPr>
      </w:pPr>
      <w:r w:rsidRPr="007D1B71">
        <w:rPr>
          <w:rFonts w:ascii="宋体" w:hAnsi="宋体" w:hint="eastAsia"/>
          <w:sz w:val="21"/>
          <w:szCs w:val="21"/>
          <w:lang w:eastAsia="zh-CN"/>
        </w:rPr>
        <w:t>由于原油种类频繁变化且各原油</w:t>
      </w:r>
      <w:proofErr w:type="gramStart"/>
      <w:r w:rsidRPr="007D1B71">
        <w:rPr>
          <w:rFonts w:ascii="宋体" w:hAnsi="宋体" w:hint="eastAsia"/>
          <w:sz w:val="21"/>
          <w:szCs w:val="21"/>
          <w:lang w:eastAsia="zh-CN"/>
        </w:rPr>
        <w:t>间性质</w:t>
      </w:r>
      <w:proofErr w:type="gramEnd"/>
      <w:r w:rsidRPr="007D1B71">
        <w:rPr>
          <w:rFonts w:ascii="宋体" w:hAnsi="宋体" w:hint="eastAsia"/>
          <w:sz w:val="21"/>
          <w:szCs w:val="21"/>
          <w:lang w:eastAsia="zh-CN"/>
        </w:rPr>
        <w:t>差距明显，周长等提出了首先进行油品分类，再对不同油品分别建模的方法，并利用基于bootstrap模型在不同的三类原油上分别取得了对干点的良好预报效果，证实了利用类别结构信息的重要性</w:t>
      </w:r>
      <w:r w:rsidR="005C383B" w:rsidRPr="001537A8">
        <w:rPr>
          <w:rFonts w:ascii="宋体" w:hAnsi="宋体" w:hint="eastAsia"/>
          <w:sz w:val="21"/>
          <w:szCs w:val="24"/>
          <w:vertAlign w:val="superscript"/>
          <w:lang w:eastAsia="zh-CN"/>
        </w:rPr>
        <w:t>[2]</w:t>
      </w:r>
      <w:r w:rsidRPr="007D1B71">
        <w:rPr>
          <w:rFonts w:ascii="宋体" w:hAnsi="宋体" w:hint="eastAsia"/>
          <w:sz w:val="21"/>
          <w:szCs w:val="21"/>
          <w:lang w:eastAsia="zh-CN"/>
        </w:rPr>
        <w:t>。</w:t>
      </w:r>
    </w:p>
    <w:p w14:paraId="1FA4AE01" w14:textId="143F9F94" w:rsidR="00651956" w:rsidRPr="007D1B71" w:rsidRDefault="007D1B71" w:rsidP="00FB3417">
      <w:pPr>
        <w:spacing w:after="40"/>
        <w:ind w:firstLineChars="200" w:firstLine="420"/>
        <w:jc w:val="both"/>
        <w:rPr>
          <w:sz w:val="21"/>
          <w:szCs w:val="21"/>
          <w:lang w:eastAsia="zh-CN"/>
        </w:rPr>
      </w:pPr>
      <w:r w:rsidRPr="007D1B71">
        <w:rPr>
          <w:rFonts w:ascii="宋体" w:hAnsi="宋体" w:hint="eastAsia"/>
          <w:sz w:val="21"/>
          <w:szCs w:val="21"/>
          <w:lang w:eastAsia="zh-CN"/>
        </w:rPr>
        <w:t>本文在周长等人的方法</w:t>
      </w:r>
      <w:r w:rsidRPr="005C383B">
        <w:rPr>
          <w:rFonts w:ascii="宋体" w:hAnsi="宋体" w:hint="eastAsia"/>
          <w:sz w:val="21"/>
          <w:szCs w:val="21"/>
          <w:vertAlign w:val="superscript"/>
          <w:lang w:eastAsia="zh-CN"/>
        </w:rPr>
        <w:t>[9]</w:t>
      </w:r>
      <w:r w:rsidRPr="007D1B71">
        <w:rPr>
          <w:rFonts w:ascii="宋体" w:hAnsi="宋体" w:hint="eastAsia"/>
          <w:sz w:val="21"/>
          <w:szCs w:val="21"/>
          <w:lang w:eastAsia="zh-CN"/>
        </w:rPr>
        <w:t>上进行改进</w:t>
      </w:r>
      <w:del w:id="69" w:author="Magician" w:date="2023-05-04T17:04:00Z">
        <w:r w:rsidRPr="007D1B71" w:rsidDel="00C32C70">
          <w:rPr>
            <w:rFonts w:ascii="宋体" w:hAnsi="宋体" w:hint="eastAsia"/>
            <w:sz w:val="21"/>
            <w:szCs w:val="21"/>
            <w:lang w:eastAsia="zh-CN"/>
          </w:rPr>
          <w:delText>，,</w:delText>
        </w:r>
      </w:del>
      <w:ins w:id="70" w:author="Magician" w:date="2023-05-04T17:04:00Z">
        <w:r w:rsidR="00C32C70">
          <w:rPr>
            <w:rFonts w:ascii="宋体" w:hAnsi="宋体" w:hint="eastAsia"/>
            <w:sz w:val="21"/>
            <w:szCs w:val="21"/>
            <w:lang w:eastAsia="zh-CN"/>
          </w:rPr>
          <w:t>。</w:t>
        </w:r>
      </w:ins>
      <w:r w:rsidRPr="007D1B71">
        <w:rPr>
          <w:rFonts w:ascii="宋体" w:hAnsi="宋体" w:hint="eastAsia"/>
          <w:sz w:val="21"/>
          <w:szCs w:val="21"/>
          <w:lang w:eastAsia="zh-CN"/>
        </w:rPr>
        <w:t>首先，使用神经网络对不同加工原油生产过程数据进行分类。然后我们对于每一类原油设计一种软测量模型。通过对于神经网络增加BN层</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0</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和Dropout</w:t>
      </w:r>
      <w:r w:rsidRPr="005C383B">
        <w:rPr>
          <w:rFonts w:ascii="宋体" w:hAnsi="宋体" w:hint="eastAsia"/>
          <w:sz w:val="21"/>
          <w:szCs w:val="21"/>
          <w:vertAlign w:val="superscript"/>
          <w:lang w:eastAsia="zh-CN"/>
        </w:rPr>
        <w:t>[1</w:t>
      </w:r>
      <w:r w:rsidR="00C23B9C" w:rsidRPr="005C383B">
        <w:rPr>
          <w:rFonts w:ascii="宋体" w:hAnsi="宋体"/>
          <w:sz w:val="21"/>
          <w:szCs w:val="21"/>
          <w:vertAlign w:val="superscript"/>
          <w:lang w:eastAsia="zh-CN"/>
        </w:rPr>
        <w:t>1</w:t>
      </w:r>
      <w:r w:rsidRPr="005C383B">
        <w:rPr>
          <w:rFonts w:ascii="宋体" w:hAnsi="宋体" w:hint="eastAsia"/>
          <w:sz w:val="21"/>
          <w:szCs w:val="21"/>
          <w:vertAlign w:val="superscript"/>
          <w:lang w:eastAsia="zh-CN"/>
        </w:rPr>
        <w:t>]</w:t>
      </w:r>
      <w:r w:rsidRPr="007D1B71">
        <w:rPr>
          <w:rFonts w:ascii="宋体" w:hAnsi="宋体" w:hint="eastAsia"/>
          <w:sz w:val="21"/>
          <w:szCs w:val="21"/>
          <w:lang w:eastAsia="zh-CN"/>
        </w:rPr>
        <w:t>来提高模型的鲁棒性和预测准确性。同时本文针对无监督的仿真数据，通过</w:t>
      </w:r>
      <w:r w:rsidRPr="00061973">
        <w:rPr>
          <w:rFonts w:ascii="宋体" w:hAnsi="宋体" w:hint="eastAsia"/>
          <w:sz w:val="21"/>
          <w:szCs w:val="21"/>
          <w:lang w:eastAsia="zh-CN"/>
        </w:rPr>
        <w:t>聚类赋予进料</w:t>
      </w:r>
      <w:r w:rsidR="00CC33BB">
        <w:rPr>
          <w:rFonts w:ascii="宋体" w:hAnsi="宋体" w:hint="eastAsia"/>
          <w:sz w:val="21"/>
          <w:szCs w:val="21"/>
          <w:lang w:eastAsia="zh-CN"/>
        </w:rPr>
        <w:t>原油</w:t>
      </w:r>
      <w:r w:rsidRPr="00061973">
        <w:rPr>
          <w:rFonts w:ascii="宋体" w:hAnsi="宋体" w:hint="eastAsia"/>
          <w:sz w:val="21"/>
          <w:szCs w:val="21"/>
          <w:lang w:eastAsia="zh-CN"/>
        </w:rPr>
        <w:t>对应的类别，从而训练分类模型，实现无监督的训练方法。在软测量模型的建模中，本文设计分析了多种线性神经网络的隐藏层结构，比较不同结构之间的区别。将</w:t>
      </w:r>
      <w:r w:rsidRPr="007D1B71">
        <w:rPr>
          <w:rFonts w:ascii="宋体" w:hAnsi="宋体" w:hint="eastAsia"/>
          <w:sz w:val="21"/>
          <w:szCs w:val="21"/>
          <w:lang w:eastAsia="zh-CN"/>
        </w:rPr>
        <w:t>分类模型和软测量模型结合起来，实现预测精度更高的石化产品质量指标的预测。</w:t>
      </w:r>
    </w:p>
    <w:p w14:paraId="68DC8E25" w14:textId="6E66E8DE" w:rsidR="004B0B8C" w:rsidRDefault="00193AB5" w:rsidP="004B0B8C">
      <w:pPr>
        <w:pStyle w:val="1"/>
      </w:pPr>
      <w:del w:id="71" w:author="Magician" w:date="2023-05-04T17:30:00Z">
        <w:r w:rsidRPr="00061973" w:rsidDel="0036642C">
          <w:rPr>
            <w:rFonts w:hint="eastAsia"/>
          </w:rPr>
          <w:delText>BN和Dropout</w:delText>
        </w:r>
      </w:del>
      <w:ins w:id="72" w:author="Magician" w:date="2023-05-04T17:30:00Z">
        <w:r w:rsidR="0036642C">
          <w:rPr>
            <w:rFonts w:hint="eastAsia"/>
          </w:rPr>
          <w:t>基于分类的软测量建模</w:t>
        </w:r>
      </w:ins>
    </w:p>
    <w:p w14:paraId="574D9917" w14:textId="6C588970" w:rsidR="0036642C" w:rsidRDefault="0036642C" w:rsidP="0036642C">
      <w:pPr>
        <w:pStyle w:val="3"/>
        <w:numPr>
          <w:ilvl w:val="1"/>
          <w:numId w:val="47"/>
        </w:numPr>
        <w:rPr>
          <w:ins w:id="73" w:author="Magician" w:date="2023-05-04T17:28:00Z"/>
        </w:rPr>
      </w:pPr>
      <w:ins w:id="74" w:author="Magician" w:date="2023-05-04T17:29:00Z">
        <w:r>
          <w:rPr>
            <w:rFonts w:hint="eastAsia"/>
          </w:rPr>
          <w:t>总体框架</w:t>
        </w:r>
      </w:ins>
      <w:ins w:id="75" w:author="hutter_sadan" w:date="2023-05-04T22:37:00Z">
        <w:r w:rsidR="008E5C0D">
          <w:rPr>
            <w:rFonts w:hint="eastAsia"/>
          </w:rPr>
          <w:t>和改进措施</w:t>
        </w:r>
      </w:ins>
    </w:p>
    <w:p w14:paraId="62ECB64C" w14:textId="77777777" w:rsidR="00646B53" w:rsidRDefault="0036642C" w:rsidP="008C33C7">
      <w:pPr>
        <w:spacing w:after="40"/>
        <w:ind w:firstLine="420"/>
        <w:jc w:val="both"/>
        <w:rPr>
          <w:ins w:id="76" w:author="hutter_sadan" w:date="2023-05-04T22:25:00Z"/>
          <w:rFonts w:ascii="宋体" w:hAnsi="宋体"/>
          <w:sz w:val="21"/>
          <w:szCs w:val="21"/>
          <w:lang w:eastAsia="zh-CN"/>
        </w:rPr>
      </w:pPr>
      <w:ins w:id="77" w:author="Magician" w:date="2023-05-04T17:31:00Z">
        <w:del w:id="78" w:author="hutter_sadan" w:date="2023-05-04T22:25:00Z">
          <w:r w:rsidDel="00646B53">
            <w:rPr>
              <w:rFonts w:ascii="宋体" w:hAnsi="宋体" w:hint="eastAsia"/>
              <w:sz w:val="21"/>
              <w:szCs w:val="21"/>
              <w:lang w:eastAsia="zh-CN"/>
            </w:rPr>
            <w:delText>（给出分类器和软测量</w:delText>
          </w:r>
          <w:r w:rsidR="002A5590" w:rsidDel="00646B53">
            <w:rPr>
              <w:rFonts w:ascii="宋体" w:hAnsi="宋体" w:hint="eastAsia"/>
              <w:sz w:val="21"/>
              <w:szCs w:val="21"/>
              <w:lang w:eastAsia="zh-CN"/>
            </w:rPr>
            <w:delText>的</w:delText>
          </w:r>
        </w:del>
      </w:ins>
      <w:ins w:id="79" w:author="Magician" w:date="2023-05-04T17:32:00Z">
        <w:del w:id="80" w:author="hutter_sadan" w:date="2023-05-04T22:25:00Z">
          <w:r w:rsidR="002A5590" w:rsidDel="00646B53">
            <w:rPr>
              <w:rFonts w:ascii="宋体" w:hAnsi="宋体" w:hint="eastAsia"/>
              <w:sz w:val="21"/>
              <w:szCs w:val="21"/>
              <w:lang w:eastAsia="zh-CN"/>
            </w:rPr>
            <w:delText>总体架构和工作原理，然后才是</w:delText>
          </w:r>
        </w:del>
      </w:ins>
      <w:ins w:id="81" w:author="Magician" w:date="2023-05-04T17:53:00Z">
        <w:del w:id="82" w:author="hutter_sadan" w:date="2023-05-04T22:25:00Z">
          <w:r w:rsidR="00B24E0A" w:rsidDel="00646B53">
            <w:rPr>
              <w:rFonts w:ascii="宋体" w:hAnsi="宋体" w:hint="eastAsia"/>
              <w:sz w:val="21"/>
              <w:szCs w:val="21"/>
              <w:lang w:eastAsia="zh-CN"/>
            </w:rPr>
            <w:delText>这个框架里面的神经网络训练中</w:delText>
          </w:r>
        </w:del>
      </w:ins>
      <w:ins w:id="83" w:author="Magician" w:date="2023-05-04T17:32:00Z">
        <w:del w:id="84" w:author="hutter_sadan" w:date="2023-05-04T22:25:00Z">
          <w:r w:rsidR="002A5590" w:rsidDel="00646B53">
            <w:rPr>
              <w:rFonts w:ascii="宋体" w:hAnsi="宋体" w:hint="eastAsia"/>
              <w:sz w:val="21"/>
              <w:szCs w:val="21"/>
              <w:lang w:eastAsia="zh-CN"/>
            </w:rPr>
            <w:delText>用到了BN和Dropout等改进</w:delText>
          </w:r>
        </w:del>
      </w:ins>
      <w:ins w:id="85" w:author="Magician" w:date="2023-05-04T17:31:00Z">
        <w:del w:id="86" w:author="hutter_sadan" w:date="2023-05-04T22:25:00Z">
          <w:r w:rsidDel="00646B53">
            <w:rPr>
              <w:rFonts w:ascii="宋体" w:hAnsi="宋体" w:hint="eastAsia"/>
              <w:sz w:val="21"/>
              <w:szCs w:val="21"/>
              <w:lang w:eastAsia="zh-CN"/>
            </w:rPr>
            <w:delText>）</w:delText>
          </w:r>
        </w:del>
      </w:ins>
    </w:p>
    <w:p w14:paraId="4E82EB89" w14:textId="7E60CEDB" w:rsidR="008C33C7" w:rsidRPr="008C33C7" w:rsidRDefault="00BE2055" w:rsidP="008C33C7">
      <w:pPr>
        <w:spacing w:after="40"/>
        <w:ind w:firstLine="420"/>
        <w:jc w:val="both"/>
        <w:rPr>
          <w:ins w:id="87" w:author="hutter_sadan" w:date="2023-05-04T21:47:00Z"/>
          <w:rFonts w:ascii="宋体" w:hAnsi="宋体" w:hint="eastAsia"/>
          <w:sz w:val="21"/>
          <w:szCs w:val="21"/>
          <w:lang w:eastAsia="zh-CN"/>
        </w:rPr>
      </w:pPr>
      <w:ins w:id="88" w:author="hutter_sadan" w:date="2023-05-04T21:43:00Z">
        <w:r>
          <w:rPr>
            <w:rFonts w:ascii="宋体" w:hAnsi="宋体" w:hint="eastAsia"/>
            <w:sz w:val="21"/>
            <w:szCs w:val="21"/>
            <w:lang w:eastAsia="zh-CN"/>
          </w:rPr>
          <w:t>总体框架分为两部分，</w:t>
        </w:r>
      </w:ins>
      <w:ins w:id="89" w:author="hutter_sadan" w:date="2023-05-04T21:47:00Z">
        <w:r w:rsidR="008C33C7" w:rsidRPr="008C33C7">
          <w:rPr>
            <w:rFonts w:ascii="宋体" w:hAnsi="宋体" w:hint="eastAsia"/>
            <w:sz w:val="21"/>
            <w:szCs w:val="21"/>
            <w:lang w:eastAsia="zh-CN"/>
          </w:rPr>
          <w:t>第一部分</w:t>
        </w:r>
        <w:r w:rsidR="008C33C7">
          <w:rPr>
            <w:rFonts w:ascii="宋体" w:hAnsi="宋体" w:hint="eastAsia"/>
            <w:sz w:val="21"/>
            <w:szCs w:val="21"/>
            <w:lang w:eastAsia="zh-CN"/>
          </w:rPr>
          <w:t>是</w:t>
        </w:r>
        <w:r w:rsidR="008C33C7" w:rsidRPr="008C33C7">
          <w:rPr>
            <w:rFonts w:ascii="宋体" w:hAnsi="宋体" w:hint="eastAsia"/>
            <w:sz w:val="21"/>
            <w:szCs w:val="21"/>
            <w:lang w:eastAsia="zh-CN"/>
          </w:rPr>
          <w:t>研究分类方法，设计一种</w:t>
        </w:r>
      </w:ins>
      <w:ins w:id="90" w:author="hutter_sadan" w:date="2023-05-04T21:48:00Z">
        <w:r w:rsidR="008C33C7">
          <w:rPr>
            <w:rFonts w:ascii="宋体" w:hAnsi="宋体" w:hint="eastAsia"/>
            <w:sz w:val="21"/>
            <w:szCs w:val="21"/>
            <w:lang w:eastAsia="zh-CN"/>
          </w:rPr>
          <w:t>基于</w:t>
        </w:r>
      </w:ins>
      <w:ins w:id="91" w:author="hutter_sadan" w:date="2023-05-04T21:50:00Z">
        <w:r w:rsidR="008C33C7">
          <w:rPr>
            <w:rFonts w:ascii="宋体" w:hAnsi="宋体" w:hint="eastAsia"/>
            <w:sz w:val="21"/>
            <w:szCs w:val="21"/>
            <w:lang w:eastAsia="zh-CN"/>
          </w:rPr>
          <w:t>进料原油</w:t>
        </w:r>
      </w:ins>
      <w:ins w:id="92" w:author="hutter_sadan" w:date="2023-05-04T21:48:00Z">
        <w:r w:rsidR="008C33C7">
          <w:rPr>
            <w:rFonts w:ascii="宋体" w:hAnsi="宋体" w:hint="eastAsia"/>
            <w:sz w:val="21"/>
            <w:szCs w:val="21"/>
            <w:lang w:eastAsia="zh-CN"/>
          </w:rPr>
          <w:t>的分类模型</w:t>
        </w:r>
      </w:ins>
      <w:ins w:id="93" w:author="hutter_sadan" w:date="2023-05-04T21:47:00Z">
        <w:r w:rsidR="008C33C7" w:rsidRPr="008C33C7">
          <w:rPr>
            <w:rFonts w:ascii="宋体" w:hAnsi="宋体" w:hint="eastAsia"/>
            <w:sz w:val="21"/>
            <w:szCs w:val="21"/>
            <w:lang w:eastAsia="zh-CN"/>
          </w:rPr>
          <w:t>。</w:t>
        </w:r>
      </w:ins>
      <w:ins w:id="94" w:author="hutter_sadan" w:date="2023-05-04T21:51:00Z">
        <w:r w:rsidR="008C33C7">
          <w:rPr>
            <w:rFonts w:ascii="宋体" w:hAnsi="宋体" w:hint="eastAsia"/>
            <w:sz w:val="21"/>
            <w:szCs w:val="21"/>
            <w:lang w:eastAsia="zh-CN"/>
          </w:rPr>
          <w:t>分类模型的输入是原油进料的比例。</w:t>
        </w:r>
      </w:ins>
      <w:ins w:id="95" w:author="hutter_sadan" w:date="2023-05-04T21:48:00Z">
        <w:r w:rsidR="008C33C7">
          <w:rPr>
            <w:rFonts w:ascii="宋体" w:hAnsi="宋体" w:hint="eastAsia"/>
            <w:sz w:val="21"/>
            <w:szCs w:val="21"/>
            <w:lang w:eastAsia="zh-CN"/>
          </w:rPr>
          <w:t>共</w:t>
        </w:r>
      </w:ins>
      <w:ins w:id="96" w:author="hutter_sadan" w:date="2023-05-04T21:47:00Z">
        <w:r w:rsidR="008C33C7" w:rsidRPr="008C33C7">
          <w:rPr>
            <w:rFonts w:ascii="宋体" w:hAnsi="宋体" w:hint="eastAsia"/>
            <w:sz w:val="21"/>
            <w:szCs w:val="21"/>
            <w:lang w:eastAsia="zh-CN"/>
          </w:rPr>
          <w:t>有轻中重三种原油进料。保持原油进料的总量一定，不同的轻中重原油进料比例混合起来作为</w:t>
        </w:r>
      </w:ins>
      <w:ins w:id="97" w:author="hutter_sadan" w:date="2023-05-04T21:51:00Z">
        <w:r w:rsidR="008C33C7">
          <w:rPr>
            <w:rFonts w:ascii="宋体" w:hAnsi="宋体" w:hint="eastAsia"/>
            <w:sz w:val="21"/>
            <w:szCs w:val="21"/>
            <w:lang w:eastAsia="zh-CN"/>
          </w:rPr>
          <w:t>不同</w:t>
        </w:r>
      </w:ins>
      <w:ins w:id="98" w:author="hutter_sadan" w:date="2023-05-04T21:47:00Z">
        <w:r w:rsidR="008C33C7" w:rsidRPr="008C33C7">
          <w:rPr>
            <w:rFonts w:ascii="宋体" w:hAnsi="宋体" w:hint="eastAsia"/>
            <w:sz w:val="21"/>
            <w:szCs w:val="21"/>
            <w:lang w:eastAsia="zh-CN"/>
          </w:rPr>
          <w:t>进料原油。</w:t>
        </w:r>
      </w:ins>
      <w:ins w:id="99" w:author="hutter_sadan" w:date="2023-05-04T21:51:00Z">
        <w:r w:rsidR="008C33C7">
          <w:rPr>
            <w:rFonts w:ascii="宋体" w:hAnsi="宋体" w:hint="eastAsia"/>
            <w:sz w:val="21"/>
            <w:szCs w:val="21"/>
            <w:lang w:eastAsia="zh-CN"/>
          </w:rPr>
          <w:t>分类模型的</w:t>
        </w:r>
      </w:ins>
      <w:ins w:id="100" w:author="hutter_sadan" w:date="2023-05-04T21:52:00Z">
        <w:r w:rsidR="008C33C7">
          <w:rPr>
            <w:rFonts w:ascii="宋体" w:hAnsi="宋体" w:hint="eastAsia"/>
            <w:sz w:val="21"/>
            <w:szCs w:val="21"/>
            <w:lang w:eastAsia="zh-CN"/>
          </w:rPr>
          <w:t>输出是进料原油的类别。</w:t>
        </w:r>
      </w:ins>
      <w:ins w:id="101" w:author="hutter_sadan" w:date="2023-05-04T21:53:00Z">
        <w:r w:rsidR="008C33C7">
          <w:rPr>
            <w:rFonts w:ascii="宋体" w:hAnsi="宋体" w:hint="eastAsia"/>
            <w:sz w:val="21"/>
            <w:szCs w:val="21"/>
            <w:lang w:eastAsia="zh-CN"/>
          </w:rPr>
          <w:t>将混合起来的进料原油作为仿真模型的输入，</w:t>
        </w:r>
      </w:ins>
      <w:ins w:id="102" w:author="hutter_sadan" w:date="2023-05-04T21:47:00Z">
        <w:r w:rsidR="008C33C7" w:rsidRPr="008C33C7">
          <w:rPr>
            <w:rFonts w:ascii="宋体" w:hAnsi="宋体" w:hint="eastAsia"/>
            <w:sz w:val="21"/>
            <w:szCs w:val="21"/>
            <w:lang w:eastAsia="zh-CN"/>
          </w:rPr>
          <w:t>仿真模型的</w:t>
        </w:r>
      </w:ins>
      <w:ins w:id="103" w:author="hutter_sadan" w:date="2023-05-04T21:53:00Z">
        <w:r w:rsidR="008C33C7">
          <w:rPr>
            <w:rFonts w:ascii="宋体" w:hAnsi="宋体" w:hint="eastAsia"/>
            <w:sz w:val="21"/>
            <w:szCs w:val="21"/>
            <w:lang w:eastAsia="zh-CN"/>
          </w:rPr>
          <w:t>稳定之后</w:t>
        </w:r>
      </w:ins>
      <w:ins w:id="104" w:author="hutter_sadan" w:date="2023-05-04T21:47:00Z">
        <w:r w:rsidR="008C33C7" w:rsidRPr="008C33C7">
          <w:rPr>
            <w:rFonts w:ascii="宋体" w:hAnsi="宋体" w:hint="eastAsia"/>
            <w:sz w:val="21"/>
            <w:szCs w:val="21"/>
            <w:lang w:eastAsia="zh-CN"/>
          </w:rPr>
          <w:t>输出产品出料流量。</w:t>
        </w:r>
      </w:ins>
    </w:p>
    <w:p w14:paraId="4E7BCC06" w14:textId="1C429391" w:rsidR="00F6319A" w:rsidRDefault="008C33C7" w:rsidP="00F6319A">
      <w:pPr>
        <w:spacing w:after="40"/>
        <w:ind w:firstLine="420"/>
        <w:jc w:val="both"/>
        <w:rPr>
          <w:ins w:id="105" w:author="hutter_sadan" w:date="2023-05-04T22:14:00Z"/>
          <w:rFonts w:ascii="宋体" w:hAnsi="宋体"/>
          <w:sz w:val="21"/>
          <w:szCs w:val="21"/>
          <w:lang w:eastAsia="zh-CN"/>
        </w:rPr>
      </w:pPr>
      <w:ins w:id="106" w:author="hutter_sadan" w:date="2023-05-04T21:47:00Z">
        <w:r w:rsidRPr="008C33C7">
          <w:rPr>
            <w:rFonts w:ascii="宋体" w:hAnsi="宋体" w:hint="eastAsia"/>
            <w:sz w:val="21"/>
            <w:szCs w:val="21"/>
            <w:lang w:eastAsia="zh-CN"/>
          </w:rPr>
          <w:t>一个朴实的</w:t>
        </w:r>
      </w:ins>
      <w:ins w:id="107" w:author="hutter_sadan" w:date="2023-05-04T22:26:00Z">
        <w:r w:rsidR="00646B53">
          <w:rPr>
            <w:rFonts w:ascii="宋体" w:hAnsi="宋体" w:hint="eastAsia"/>
            <w:sz w:val="21"/>
            <w:szCs w:val="21"/>
            <w:lang w:eastAsia="zh-CN"/>
          </w:rPr>
          <w:t>分类想法</w:t>
        </w:r>
      </w:ins>
      <w:ins w:id="108" w:author="hutter_sadan" w:date="2023-05-04T21:47:00Z">
        <w:r w:rsidRPr="008C33C7">
          <w:rPr>
            <w:rFonts w:ascii="宋体" w:hAnsi="宋体" w:hint="eastAsia"/>
            <w:sz w:val="21"/>
            <w:szCs w:val="21"/>
            <w:lang w:eastAsia="zh-CN"/>
          </w:rPr>
          <w:t>是根据三种原油进料(</w:t>
        </w:r>
      </w:ins>
      <m:oMath>
        <m:sSub>
          <m:sSubPr>
            <m:ctrlPr>
              <w:ins w:id="109" w:author="hutter_sadan" w:date="2023-05-04T22:26:00Z">
                <w:rPr>
                  <w:rFonts w:ascii="Cambria Math" w:hAnsi="Cambria Math"/>
                  <w:sz w:val="21"/>
                  <w:szCs w:val="21"/>
                  <w:lang w:eastAsia="zh-CN"/>
                </w:rPr>
              </w:ins>
            </m:ctrlPr>
          </m:sSubPr>
          <m:e>
            <m:r>
              <w:ins w:id="110" w:author="hutter_sadan" w:date="2023-05-04T22:26:00Z">
                <m:rPr>
                  <m:sty m:val="p"/>
                </m:rPr>
                <w:rPr>
                  <w:rFonts w:ascii="Cambria Math" w:hAnsi="Cambria Math" w:hint="eastAsia"/>
                  <w:sz w:val="21"/>
                  <w:szCs w:val="21"/>
                  <w:lang w:eastAsia="zh-CN"/>
                </w:rPr>
                <m:t>x</m:t>
              </w:ins>
            </m:r>
            <m:ctrlPr>
              <w:ins w:id="111" w:author="hutter_sadan" w:date="2023-05-04T22:26:00Z">
                <w:rPr>
                  <w:rFonts w:ascii="Cambria Math" w:hAnsi="Cambria Math" w:hint="eastAsia"/>
                  <w:sz w:val="21"/>
                  <w:szCs w:val="21"/>
                  <w:lang w:eastAsia="zh-CN"/>
                </w:rPr>
              </w:ins>
            </m:ctrlPr>
          </m:e>
          <m:sub>
            <m:r>
              <w:ins w:id="112" w:author="hutter_sadan" w:date="2023-05-04T22:26:00Z">
                <m:rPr>
                  <m:sty m:val="p"/>
                </m:rPr>
                <w:rPr>
                  <w:rFonts w:ascii="Cambria Math" w:hAnsi="Cambria Math" w:hint="eastAsia"/>
                  <w:sz w:val="21"/>
                  <w:szCs w:val="21"/>
                  <w:lang w:eastAsia="zh-CN"/>
                </w:rPr>
                <m:t>i</m:t>
              </w:ins>
            </m:r>
          </m:sub>
        </m:sSub>
        <m:r>
          <w:ins w:id="113" w:author="hutter_sadan" w:date="2023-05-04T22:26:00Z">
            <m:rPr>
              <m:sty m:val="p"/>
            </m:rPr>
            <w:rPr>
              <w:rFonts w:ascii="Cambria Math" w:hAnsi="Cambria Math" w:hint="eastAsia"/>
              <w:sz w:val="21"/>
              <w:szCs w:val="21"/>
              <w:lang w:eastAsia="zh-CN"/>
            </w:rPr>
            <m:t>,</m:t>
          </w:ins>
        </m:r>
        <m:sSub>
          <m:sSubPr>
            <m:ctrlPr>
              <w:ins w:id="114" w:author="hutter_sadan" w:date="2023-05-04T22:26:00Z">
                <w:rPr>
                  <w:rFonts w:ascii="Cambria Math" w:hAnsi="Cambria Math"/>
                  <w:sz w:val="21"/>
                  <w:szCs w:val="21"/>
                  <w:lang w:eastAsia="zh-CN"/>
                </w:rPr>
              </w:ins>
            </m:ctrlPr>
          </m:sSubPr>
          <m:e>
            <m:r>
              <w:ins w:id="115" w:author="hutter_sadan" w:date="2023-05-04T22:26:00Z">
                <m:rPr>
                  <m:sty m:val="p"/>
                </m:rPr>
                <w:rPr>
                  <w:rFonts w:ascii="Cambria Math" w:hAnsi="Cambria Math" w:hint="eastAsia"/>
                  <w:sz w:val="21"/>
                  <w:szCs w:val="21"/>
                  <w:lang w:eastAsia="zh-CN"/>
                </w:rPr>
                <m:t>y</m:t>
              </w:ins>
            </m:r>
          </m:e>
          <m:sub>
            <m:r>
              <w:ins w:id="116" w:author="hutter_sadan" w:date="2023-05-04T22:26:00Z">
                <m:rPr>
                  <m:sty m:val="p"/>
                </m:rPr>
                <w:rPr>
                  <w:rFonts w:ascii="Cambria Math" w:hAnsi="Cambria Math" w:hint="eastAsia"/>
                  <w:sz w:val="21"/>
                  <w:szCs w:val="21"/>
                  <w:lang w:eastAsia="zh-CN"/>
                </w:rPr>
                <m:t>i</m:t>
              </w:ins>
            </m:r>
          </m:sub>
        </m:sSub>
        <m:r>
          <w:ins w:id="117" w:author="hutter_sadan" w:date="2023-05-04T22:26:00Z">
            <m:rPr>
              <m:sty m:val="p"/>
            </m:rPr>
            <w:rPr>
              <w:rFonts w:ascii="Cambria Math" w:hAnsi="Cambria Math" w:hint="eastAsia"/>
              <w:sz w:val="21"/>
              <w:szCs w:val="21"/>
              <w:lang w:eastAsia="zh-CN"/>
            </w:rPr>
            <m:t>,</m:t>
          </w:ins>
        </m:r>
        <m:sSub>
          <m:sSubPr>
            <m:ctrlPr>
              <w:ins w:id="118" w:author="hutter_sadan" w:date="2023-05-04T22:26:00Z">
                <w:rPr>
                  <w:rFonts w:ascii="Cambria Math" w:hAnsi="Cambria Math"/>
                  <w:sz w:val="21"/>
                  <w:szCs w:val="21"/>
                  <w:lang w:eastAsia="zh-CN"/>
                </w:rPr>
              </w:ins>
            </m:ctrlPr>
          </m:sSubPr>
          <m:e>
            <m:r>
              <w:ins w:id="119" w:author="hutter_sadan" w:date="2023-05-04T22:26:00Z">
                <m:rPr>
                  <m:sty m:val="p"/>
                </m:rPr>
                <w:rPr>
                  <w:rFonts w:ascii="Cambria Math" w:hAnsi="Cambria Math" w:hint="eastAsia"/>
                  <w:sz w:val="21"/>
                  <w:szCs w:val="21"/>
                  <w:lang w:eastAsia="zh-CN"/>
                </w:rPr>
                <m:t>z</m:t>
              </w:ins>
            </m:r>
          </m:e>
          <m:sub>
            <m:r>
              <w:ins w:id="120" w:author="hutter_sadan" w:date="2023-05-04T22:26:00Z">
                <m:rPr>
                  <m:sty m:val="p"/>
                </m:rPr>
                <w:rPr>
                  <w:rFonts w:ascii="Cambria Math" w:hAnsi="Cambria Math" w:hint="eastAsia"/>
                  <w:sz w:val="21"/>
                  <w:szCs w:val="21"/>
                  <w:lang w:eastAsia="zh-CN"/>
                </w:rPr>
                <m:t>i</m:t>
              </w:ins>
            </m:r>
          </m:sub>
        </m:sSub>
      </m:oMath>
      <w:ins w:id="121" w:author="hutter_sadan" w:date="2023-05-04T21:47:00Z">
        <w:r w:rsidRPr="008C33C7">
          <w:rPr>
            <w:rFonts w:ascii="宋体" w:hAnsi="宋体" w:hint="eastAsia"/>
            <w:sz w:val="21"/>
            <w:szCs w:val="21"/>
            <w:lang w:eastAsia="zh-CN"/>
          </w:rPr>
          <w:t>)的比例，将混合的进料原油</w:t>
        </w:r>
      </w:ins>
      <m:oMath>
        <m:sSub>
          <m:sSubPr>
            <m:ctrlPr>
              <w:ins w:id="122" w:author="hutter_sadan" w:date="2023-05-04T22:26:00Z">
                <w:rPr>
                  <w:rFonts w:ascii="Cambria Math" w:hAnsi="Cambria Math"/>
                  <w:sz w:val="21"/>
                  <w:szCs w:val="21"/>
                  <w:lang w:eastAsia="zh-CN"/>
                </w:rPr>
              </w:ins>
            </m:ctrlPr>
          </m:sSubPr>
          <m:e>
            <m:r>
              <w:ins w:id="123" w:author="hutter_sadan" w:date="2023-05-04T22:26:00Z">
                <m:rPr>
                  <m:sty m:val="p"/>
                </m:rPr>
                <w:rPr>
                  <w:rFonts w:ascii="Cambria Math" w:hAnsi="Cambria Math" w:hint="eastAsia"/>
                  <w:sz w:val="21"/>
                  <w:szCs w:val="21"/>
                  <w:lang w:eastAsia="zh-CN"/>
                </w:rPr>
                <m:t>C</m:t>
              </w:ins>
            </m:r>
            <m:ctrlPr>
              <w:ins w:id="124" w:author="hutter_sadan" w:date="2023-05-04T22:26:00Z">
                <w:rPr>
                  <w:rFonts w:ascii="Cambria Math" w:hAnsi="Cambria Math" w:hint="eastAsia"/>
                  <w:sz w:val="21"/>
                  <w:szCs w:val="21"/>
                  <w:lang w:eastAsia="zh-CN"/>
                </w:rPr>
              </w:ins>
            </m:ctrlPr>
          </m:e>
          <m:sub>
            <m:r>
              <w:ins w:id="125" w:author="hutter_sadan" w:date="2023-05-04T22:26:00Z">
                <m:rPr>
                  <m:sty m:val="p"/>
                </m:rPr>
                <w:rPr>
                  <w:rFonts w:ascii="Cambria Math" w:hAnsi="Cambria Math" w:hint="eastAsia"/>
                  <w:sz w:val="21"/>
                  <w:szCs w:val="21"/>
                  <w:lang w:eastAsia="zh-CN"/>
                </w:rPr>
                <m:t>i</m:t>
              </w:ins>
            </m:r>
          </m:sub>
        </m:sSub>
      </m:oMath>
      <w:ins w:id="126" w:author="hutter_sadan" w:date="2023-05-04T21:47:00Z">
        <w:r w:rsidRPr="008C33C7">
          <w:rPr>
            <w:rFonts w:ascii="宋体" w:hAnsi="宋体" w:hint="eastAsia"/>
            <w:sz w:val="21"/>
            <w:szCs w:val="21"/>
            <w:lang w:eastAsia="zh-CN"/>
          </w:rPr>
          <w:t>进行分类。分</w:t>
        </w:r>
        <w:r w:rsidRPr="008C33C7">
          <w:rPr>
            <w:rFonts w:ascii="宋体" w:hAnsi="宋体" w:hint="eastAsia"/>
            <w:sz w:val="21"/>
            <w:szCs w:val="21"/>
            <w:lang w:eastAsia="zh-CN"/>
          </w:rPr>
          <w:t>类的类别数为三，即一共可以分为三类，和原油进料的种类数相符合。对于每个样本的所属类别，仿真软件无法给出</w:t>
        </w:r>
      </w:ins>
      <w:ins w:id="127" w:author="hutter_sadan" w:date="2023-05-04T22:27:00Z">
        <w:r w:rsidR="00646B53">
          <w:rPr>
            <w:rFonts w:ascii="宋体" w:hAnsi="宋体" w:hint="eastAsia"/>
            <w:sz w:val="21"/>
            <w:szCs w:val="21"/>
            <w:lang w:eastAsia="zh-CN"/>
          </w:rPr>
          <w:t>，</w:t>
        </w:r>
      </w:ins>
      <w:ins w:id="128" w:author="hutter_sadan" w:date="2023-05-04T22:10:00Z">
        <w:r w:rsidR="00F6319A">
          <w:rPr>
            <w:rFonts w:ascii="宋体" w:hAnsi="宋体" w:hint="eastAsia"/>
            <w:sz w:val="21"/>
            <w:szCs w:val="21"/>
            <w:lang w:eastAsia="zh-CN"/>
          </w:rPr>
          <w:t>但可以通过根据产品出料流量</w:t>
        </w:r>
      </w:ins>
      <w:ins w:id="129" w:author="hutter_sadan" w:date="2023-05-04T22:11:00Z">
        <w:r w:rsidR="00F6319A">
          <w:rPr>
            <w:rFonts w:ascii="宋体" w:hAnsi="宋体" w:hint="eastAsia"/>
            <w:sz w:val="21"/>
            <w:szCs w:val="21"/>
            <w:lang w:eastAsia="zh-CN"/>
          </w:rPr>
          <w:t>进行聚类</w:t>
        </w:r>
      </w:ins>
      <w:ins w:id="130" w:author="hutter_sadan" w:date="2023-05-04T22:27:00Z">
        <w:r w:rsidR="00646B53">
          <w:rPr>
            <w:rFonts w:ascii="宋体" w:hAnsi="宋体" w:hint="eastAsia"/>
            <w:sz w:val="21"/>
            <w:szCs w:val="21"/>
            <w:lang w:eastAsia="zh-CN"/>
          </w:rPr>
          <w:t>，</w:t>
        </w:r>
      </w:ins>
      <w:ins w:id="131" w:author="hutter_sadan" w:date="2023-05-04T21:47:00Z">
        <w:r w:rsidRPr="008C33C7">
          <w:rPr>
            <w:rFonts w:ascii="宋体" w:hAnsi="宋体" w:hint="eastAsia"/>
            <w:sz w:val="21"/>
            <w:szCs w:val="21"/>
            <w:lang w:eastAsia="zh-CN"/>
          </w:rPr>
          <w:t>给予一个伪标签用于</w:t>
        </w:r>
      </w:ins>
      <w:ins w:id="132" w:author="hutter_sadan" w:date="2023-05-04T22:32:00Z">
        <w:r w:rsidR="008E5C0D">
          <w:rPr>
            <w:rFonts w:ascii="宋体" w:hAnsi="宋体" w:hint="eastAsia"/>
            <w:sz w:val="21"/>
            <w:szCs w:val="21"/>
            <w:lang w:eastAsia="zh-CN"/>
          </w:rPr>
          <w:t>训练过程的监督信号</w:t>
        </w:r>
      </w:ins>
      <w:ins w:id="133" w:author="hutter_sadan" w:date="2023-05-04T21:47:00Z">
        <w:r w:rsidRPr="008C33C7">
          <w:rPr>
            <w:rFonts w:ascii="宋体" w:hAnsi="宋体" w:hint="eastAsia"/>
            <w:sz w:val="21"/>
            <w:szCs w:val="21"/>
            <w:lang w:eastAsia="zh-CN"/>
          </w:rPr>
          <w:t>。</w:t>
        </w:r>
      </w:ins>
      <w:ins w:id="134" w:author="hutter_sadan" w:date="2023-05-04T22:11:00Z">
        <w:r w:rsidR="00F6319A">
          <w:rPr>
            <w:rFonts w:ascii="宋体" w:hAnsi="宋体" w:hint="eastAsia"/>
            <w:sz w:val="21"/>
            <w:szCs w:val="21"/>
            <w:lang w:eastAsia="zh-CN"/>
          </w:rPr>
          <w:t>假设</w:t>
        </w:r>
      </w:ins>
      <w:ins w:id="135" w:author="hutter_sadan" w:date="2023-05-04T21:47:00Z">
        <w:r w:rsidRPr="008C33C7">
          <w:rPr>
            <w:rFonts w:ascii="宋体" w:hAnsi="宋体" w:hint="eastAsia"/>
            <w:sz w:val="21"/>
            <w:szCs w:val="21"/>
            <w:lang w:eastAsia="zh-CN"/>
          </w:rPr>
          <w:t>出料流量</w:t>
        </w:r>
      </w:ins>
      <w:ins w:id="136" w:author="hutter_sadan" w:date="2023-05-04T22:11:00Z">
        <w:r w:rsidR="00F6319A">
          <w:rPr>
            <w:rFonts w:ascii="宋体" w:hAnsi="宋体" w:hint="eastAsia"/>
            <w:sz w:val="21"/>
            <w:szCs w:val="21"/>
            <w:lang w:eastAsia="zh-CN"/>
          </w:rPr>
          <w:t>为</w:t>
        </w:r>
      </w:ins>
      <w:ins w:id="137" w:author="hutter_sadan" w:date="2023-05-04T21:47:00Z">
        <w:r w:rsidRPr="008C33C7">
          <w:rPr>
            <w:rFonts w:ascii="宋体" w:hAnsi="宋体" w:hint="eastAsia"/>
            <w:sz w:val="21"/>
            <w:szCs w:val="21"/>
            <w:lang w:eastAsia="zh-CN"/>
          </w:rPr>
          <w:t>(</w:t>
        </w:r>
      </w:ins>
      <m:oMath>
        <m:sSub>
          <m:sSubPr>
            <m:ctrlPr>
              <w:ins w:id="138" w:author="hutter_sadan" w:date="2023-05-04T22:11:00Z">
                <w:rPr>
                  <w:rFonts w:ascii="Cambria Math" w:hAnsi="Cambria Math"/>
                  <w:sz w:val="21"/>
                  <w:szCs w:val="21"/>
                  <w:lang w:eastAsia="zh-CN"/>
                </w:rPr>
              </w:ins>
            </m:ctrlPr>
          </m:sSubPr>
          <m:e>
            <m:r>
              <w:ins w:id="139" w:author="hutter_sadan" w:date="2023-05-04T22:11:00Z">
                <m:rPr>
                  <m:sty m:val="p"/>
                </m:rPr>
                <w:rPr>
                  <w:rFonts w:ascii="Cambria Math" w:hAnsi="Cambria Math" w:hint="eastAsia"/>
                  <w:sz w:val="21"/>
                  <w:szCs w:val="21"/>
                  <w:lang w:eastAsia="zh-CN"/>
                </w:rPr>
                <m:t>m</m:t>
              </w:ins>
            </m:r>
            <m:ctrlPr>
              <w:ins w:id="140" w:author="hutter_sadan" w:date="2023-05-04T22:11:00Z">
                <w:rPr>
                  <w:rFonts w:ascii="Cambria Math" w:hAnsi="Cambria Math" w:hint="eastAsia"/>
                  <w:sz w:val="21"/>
                  <w:szCs w:val="21"/>
                  <w:lang w:eastAsia="zh-CN"/>
                </w:rPr>
              </w:ins>
            </m:ctrlPr>
          </m:e>
          <m:sub>
            <m:r>
              <w:ins w:id="141" w:author="hutter_sadan" w:date="2023-05-04T22:11:00Z">
                <m:rPr>
                  <m:sty m:val="p"/>
                </m:rPr>
                <w:rPr>
                  <w:rFonts w:ascii="Cambria Math" w:hAnsi="Cambria Math" w:hint="eastAsia"/>
                  <w:sz w:val="21"/>
                  <w:szCs w:val="21"/>
                  <w:lang w:eastAsia="zh-CN"/>
                </w:rPr>
                <m:t>i</m:t>
              </w:ins>
            </m:r>
          </m:sub>
        </m:sSub>
        <m:r>
          <w:ins w:id="142" w:author="hutter_sadan" w:date="2023-05-04T22:11:00Z">
            <m:rPr>
              <m:sty m:val="p"/>
            </m:rPr>
            <w:rPr>
              <w:rFonts w:ascii="Cambria Math" w:hAnsi="Cambria Math" w:hint="eastAsia"/>
              <w:sz w:val="21"/>
              <w:szCs w:val="21"/>
              <w:lang w:eastAsia="zh-CN"/>
            </w:rPr>
            <m:t>,</m:t>
          </w:ins>
        </m:r>
        <m:sSub>
          <m:sSubPr>
            <m:ctrlPr>
              <w:ins w:id="143" w:author="hutter_sadan" w:date="2023-05-04T22:11:00Z">
                <w:rPr>
                  <w:rFonts w:ascii="Cambria Math" w:hAnsi="Cambria Math"/>
                  <w:sz w:val="21"/>
                  <w:szCs w:val="21"/>
                  <w:lang w:eastAsia="zh-CN"/>
                </w:rPr>
              </w:ins>
            </m:ctrlPr>
          </m:sSubPr>
          <m:e>
            <m:r>
              <w:ins w:id="144" w:author="hutter_sadan" w:date="2023-05-04T22:11:00Z">
                <m:rPr>
                  <m:sty m:val="p"/>
                </m:rPr>
                <w:rPr>
                  <w:rFonts w:ascii="Cambria Math" w:hAnsi="Cambria Math" w:hint="eastAsia"/>
                  <w:sz w:val="21"/>
                  <w:szCs w:val="21"/>
                  <w:lang w:eastAsia="zh-CN"/>
                </w:rPr>
                <m:t>n</m:t>
              </w:ins>
            </m:r>
          </m:e>
          <m:sub>
            <m:r>
              <w:ins w:id="145" w:author="hutter_sadan" w:date="2023-05-04T22:11:00Z">
                <m:rPr>
                  <m:sty m:val="p"/>
                </m:rPr>
                <w:rPr>
                  <w:rFonts w:ascii="Cambria Math" w:hAnsi="Cambria Math" w:hint="eastAsia"/>
                  <w:sz w:val="21"/>
                  <w:szCs w:val="21"/>
                  <w:lang w:eastAsia="zh-CN"/>
                </w:rPr>
                <m:t>i</m:t>
              </w:ins>
            </m:r>
          </m:sub>
        </m:sSub>
        <m:r>
          <w:ins w:id="146" w:author="hutter_sadan" w:date="2023-05-04T22:11:00Z">
            <m:rPr>
              <m:sty m:val="p"/>
            </m:rPr>
            <w:rPr>
              <w:rFonts w:ascii="Cambria Math" w:hAnsi="Cambria Math" w:hint="eastAsia"/>
              <w:sz w:val="21"/>
              <w:szCs w:val="21"/>
              <w:lang w:eastAsia="zh-CN"/>
            </w:rPr>
            <m:t>,</m:t>
          </w:ins>
        </m:r>
        <m:sSub>
          <m:sSubPr>
            <m:ctrlPr>
              <w:ins w:id="147" w:author="hutter_sadan" w:date="2023-05-04T22:11:00Z">
                <w:rPr>
                  <w:rFonts w:ascii="Cambria Math" w:hAnsi="Cambria Math"/>
                  <w:sz w:val="21"/>
                  <w:szCs w:val="21"/>
                  <w:lang w:eastAsia="zh-CN"/>
                </w:rPr>
              </w:ins>
            </m:ctrlPr>
          </m:sSubPr>
          <m:e>
            <m:r>
              <w:ins w:id="148" w:author="hutter_sadan" w:date="2023-05-04T22:11:00Z">
                <m:rPr>
                  <m:sty m:val="p"/>
                </m:rPr>
                <w:rPr>
                  <w:rFonts w:ascii="Cambria Math" w:hAnsi="Cambria Math" w:hint="eastAsia"/>
                  <w:sz w:val="21"/>
                  <w:szCs w:val="21"/>
                  <w:lang w:eastAsia="zh-CN"/>
                </w:rPr>
                <m:t>h</m:t>
              </w:ins>
            </m:r>
          </m:e>
          <m:sub>
            <m:r>
              <w:ins w:id="149" w:author="hutter_sadan" w:date="2023-05-04T22:11:00Z">
                <m:rPr>
                  <m:sty m:val="p"/>
                </m:rPr>
                <w:rPr>
                  <w:rFonts w:ascii="Cambria Math" w:hAnsi="Cambria Math" w:hint="eastAsia"/>
                  <w:sz w:val="21"/>
                  <w:szCs w:val="21"/>
                  <w:lang w:eastAsia="zh-CN"/>
                </w:rPr>
                <m:t>i</m:t>
              </w:ins>
            </m:r>
          </m:sub>
        </m:sSub>
      </m:oMath>
      <w:ins w:id="150" w:author="hutter_sadan" w:date="2023-05-04T21:47:00Z">
        <w:r w:rsidRPr="008C33C7">
          <w:rPr>
            <w:rFonts w:ascii="宋体" w:hAnsi="宋体" w:hint="eastAsia"/>
            <w:sz w:val="21"/>
            <w:szCs w:val="21"/>
            <w:lang w:eastAsia="zh-CN"/>
          </w:rPr>
          <w:t>)</w:t>
        </w:r>
      </w:ins>
      <w:ins w:id="151" w:author="hutter_sadan" w:date="2023-05-04T22:12:00Z">
        <w:r w:rsidR="00F6319A">
          <w:rPr>
            <w:rFonts w:ascii="宋体" w:hAnsi="宋体" w:hint="eastAsia"/>
            <w:sz w:val="21"/>
            <w:szCs w:val="21"/>
            <w:lang w:eastAsia="zh-CN"/>
          </w:rPr>
          <w:t>，</w:t>
        </w:r>
      </w:ins>
      <w:ins w:id="152" w:author="hutter_sadan" w:date="2023-05-04T21:47:00Z">
        <w:r w:rsidRPr="008C33C7">
          <w:rPr>
            <w:rFonts w:ascii="宋体" w:hAnsi="宋体" w:hint="eastAsia"/>
            <w:sz w:val="21"/>
            <w:szCs w:val="21"/>
            <w:lang w:eastAsia="zh-CN"/>
          </w:rPr>
          <w:t>进料流量</w:t>
        </w:r>
      </w:ins>
      <w:ins w:id="153" w:author="hutter_sadan" w:date="2023-05-04T22:12:00Z">
        <w:r w:rsidR="00F6319A">
          <w:rPr>
            <w:rFonts w:ascii="宋体" w:hAnsi="宋体" w:hint="eastAsia"/>
            <w:sz w:val="21"/>
            <w:szCs w:val="21"/>
            <w:lang w:eastAsia="zh-CN"/>
          </w:rPr>
          <w:t>和为</w:t>
        </w:r>
      </w:ins>
      <w:ins w:id="154" w:author="hutter_sadan" w:date="2023-05-04T21:47:00Z">
        <w:r w:rsidRPr="008C33C7">
          <w:rPr>
            <w:rFonts w:ascii="宋体" w:hAnsi="宋体" w:hint="eastAsia"/>
            <w:sz w:val="21"/>
            <w:szCs w:val="21"/>
            <w:lang w:eastAsia="zh-CN"/>
          </w:rPr>
          <w:t>(</w:t>
        </w:r>
      </w:ins>
      <m:oMath>
        <m:sSub>
          <m:sSubPr>
            <m:ctrlPr>
              <w:ins w:id="155" w:author="hutter_sadan" w:date="2023-05-04T22:12:00Z">
                <w:rPr>
                  <w:rFonts w:ascii="Cambria Math" w:hAnsi="Cambria Math"/>
                  <w:sz w:val="21"/>
                  <w:szCs w:val="21"/>
                  <w:lang w:eastAsia="zh-CN"/>
                </w:rPr>
              </w:ins>
            </m:ctrlPr>
          </m:sSubPr>
          <m:e>
            <m:r>
              <w:ins w:id="156" w:author="hutter_sadan" w:date="2023-05-04T22:12:00Z">
                <m:rPr>
                  <m:sty m:val="p"/>
                </m:rPr>
                <w:rPr>
                  <w:rFonts w:ascii="Cambria Math" w:hAnsi="Cambria Math" w:hint="eastAsia"/>
                  <w:sz w:val="21"/>
                  <w:szCs w:val="21"/>
                  <w:lang w:eastAsia="zh-CN"/>
                </w:rPr>
                <m:t>T</m:t>
              </w:ins>
            </m:r>
            <m:ctrlPr>
              <w:ins w:id="157" w:author="hutter_sadan" w:date="2023-05-04T22:12:00Z">
                <w:rPr>
                  <w:rFonts w:ascii="Cambria Math" w:hAnsi="Cambria Math" w:hint="eastAsia"/>
                  <w:sz w:val="21"/>
                  <w:szCs w:val="21"/>
                  <w:lang w:eastAsia="zh-CN"/>
                </w:rPr>
              </w:ins>
            </m:ctrlPr>
          </m:e>
          <m:sub>
            <m:r>
              <w:ins w:id="158" w:author="hutter_sadan" w:date="2023-05-04T22:12:00Z">
                <m:rPr>
                  <m:sty m:val="p"/>
                </m:rPr>
                <w:rPr>
                  <w:rFonts w:ascii="Cambria Math" w:hAnsi="Cambria Math"/>
                  <w:sz w:val="21"/>
                  <w:szCs w:val="21"/>
                  <w:lang w:eastAsia="zh-CN"/>
                </w:rPr>
                <m:t>i</m:t>
              </w:ins>
            </m:r>
          </m:sub>
        </m:sSub>
      </m:oMath>
      <w:ins w:id="159" w:author="hutter_sadan" w:date="2023-05-04T21:47:00Z">
        <w:r w:rsidRPr="008C33C7">
          <w:rPr>
            <w:rFonts w:ascii="宋体" w:hAnsi="宋体" w:hint="eastAsia"/>
            <w:sz w:val="21"/>
            <w:szCs w:val="21"/>
            <w:lang w:eastAsia="zh-CN"/>
          </w:rPr>
          <w:t>)</w:t>
        </w:r>
      </w:ins>
      <w:ins w:id="160" w:author="hutter_sadan" w:date="2023-05-04T22:12:00Z">
        <w:r w:rsidR="00F6319A">
          <w:rPr>
            <w:rFonts w:ascii="宋体" w:hAnsi="宋体" w:hint="eastAsia"/>
            <w:sz w:val="21"/>
            <w:szCs w:val="21"/>
            <w:lang w:eastAsia="zh-CN"/>
          </w:rPr>
          <w:t>。根据两者的比值</w:t>
        </w:r>
      </w:ins>
      <w:ins w:id="161" w:author="hutter_sadan" w:date="2023-05-04T21:47:00Z">
        <w:r w:rsidRPr="008C33C7">
          <w:rPr>
            <w:rFonts w:ascii="宋体" w:hAnsi="宋体" w:hint="eastAsia"/>
            <w:sz w:val="21"/>
            <w:szCs w:val="21"/>
            <w:lang w:eastAsia="zh-CN"/>
          </w:rPr>
          <w:t>(</w:t>
        </w:r>
      </w:ins>
      <m:oMath>
        <m:sSub>
          <m:sSubPr>
            <m:ctrlPr>
              <w:ins w:id="162" w:author="hutter_sadan" w:date="2023-05-04T22:13:00Z">
                <w:rPr>
                  <w:rFonts w:ascii="Cambria Math" w:hAnsi="Cambria Math"/>
                  <w:sz w:val="21"/>
                  <w:szCs w:val="21"/>
                  <w:lang w:eastAsia="zh-CN"/>
                </w:rPr>
              </w:ins>
            </m:ctrlPr>
          </m:sSubPr>
          <m:e>
            <m:r>
              <w:ins w:id="163" w:author="hutter_sadan" w:date="2023-05-04T22:13:00Z">
                <m:rPr>
                  <m:sty m:val="p"/>
                </m:rPr>
                <w:rPr>
                  <w:rFonts w:ascii="Cambria Math" w:hAnsi="Cambria Math" w:hint="eastAsia"/>
                  <w:sz w:val="21"/>
                  <w:szCs w:val="21"/>
                  <w:lang w:eastAsia="zh-CN"/>
                </w:rPr>
                <m:t>m</m:t>
              </w:ins>
            </m:r>
            <m:ctrlPr>
              <w:ins w:id="164" w:author="hutter_sadan" w:date="2023-05-04T22:13:00Z">
                <w:rPr>
                  <w:rFonts w:ascii="Cambria Math" w:hAnsi="Cambria Math" w:hint="eastAsia"/>
                  <w:sz w:val="21"/>
                  <w:szCs w:val="21"/>
                  <w:lang w:eastAsia="zh-CN"/>
                </w:rPr>
              </w:ins>
            </m:ctrlPr>
          </m:e>
          <m:sub>
            <m:r>
              <w:ins w:id="165" w:author="hutter_sadan" w:date="2023-05-04T22:13:00Z">
                <m:rPr>
                  <m:sty m:val="p"/>
                </m:rPr>
                <w:rPr>
                  <w:rFonts w:ascii="Cambria Math" w:hAnsi="Cambria Math" w:hint="eastAsia"/>
                  <w:sz w:val="21"/>
                  <w:szCs w:val="21"/>
                  <w:lang w:eastAsia="zh-CN"/>
                </w:rPr>
                <m:t>i</m:t>
              </w:ins>
            </m:r>
          </m:sub>
        </m:sSub>
        <m:r>
          <w:ins w:id="166" w:author="hutter_sadan" w:date="2023-05-04T22:13:00Z">
            <m:rPr>
              <m:sty m:val="p"/>
            </m:rPr>
            <w:rPr>
              <w:rFonts w:ascii="Cambria Math" w:hAnsi="Cambria Math" w:hint="eastAsia"/>
              <w:sz w:val="21"/>
              <w:szCs w:val="21"/>
              <w:lang w:eastAsia="zh-CN"/>
            </w:rPr>
            <m:t>/</m:t>
          </w:ins>
        </m:r>
        <m:sSub>
          <m:sSubPr>
            <m:ctrlPr>
              <w:ins w:id="167" w:author="hutter_sadan" w:date="2023-05-04T22:13:00Z">
                <w:rPr>
                  <w:rFonts w:ascii="Cambria Math" w:hAnsi="Cambria Math"/>
                  <w:sz w:val="21"/>
                  <w:szCs w:val="21"/>
                  <w:lang w:eastAsia="zh-CN"/>
                </w:rPr>
              </w:ins>
            </m:ctrlPr>
          </m:sSubPr>
          <m:e>
            <m:r>
              <w:ins w:id="168" w:author="hutter_sadan" w:date="2023-05-04T22:13:00Z">
                <m:rPr>
                  <m:sty m:val="p"/>
                </m:rPr>
                <w:rPr>
                  <w:rFonts w:ascii="Cambria Math" w:hAnsi="Cambria Math" w:hint="eastAsia"/>
                  <w:sz w:val="21"/>
                  <w:szCs w:val="21"/>
                  <w:lang w:eastAsia="zh-CN"/>
                </w:rPr>
                <m:t>T</m:t>
              </w:ins>
            </m:r>
          </m:e>
          <m:sub>
            <m:r>
              <w:ins w:id="169" w:author="hutter_sadan" w:date="2023-05-04T22:13:00Z">
                <m:rPr>
                  <m:sty m:val="p"/>
                </m:rPr>
                <w:rPr>
                  <w:rFonts w:ascii="Cambria Math" w:hAnsi="Cambria Math" w:hint="eastAsia"/>
                  <w:sz w:val="21"/>
                  <w:szCs w:val="21"/>
                  <w:lang w:eastAsia="zh-CN"/>
                </w:rPr>
                <m:t>i</m:t>
              </w:ins>
            </m:r>
          </m:sub>
        </m:sSub>
        <m:r>
          <w:ins w:id="170" w:author="hutter_sadan" w:date="2023-05-04T22:13:00Z">
            <m:rPr>
              <m:sty m:val="p"/>
            </m:rPr>
            <w:rPr>
              <w:rFonts w:ascii="Cambria Math" w:hAnsi="Cambria Math" w:hint="eastAsia"/>
              <w:sz w:val="21"/>
              <w:szCs w:val="21"/>
              <w:lang w:eastAsia="zh-CN"/>
            </w:rPr>
            <m:t xml:space="preserve">  ,</m:t>
          </w:ins>
        </m:r>
        <m:sSub>
          <m:sSubPr>
            <m:ctrlPr>
              <w:ins w:id="171" w:author="hutter_sadan" w:date="2023-05-04T22:13:00Z">
                <w:rPr>
                  <w:rFonts w:ascii="Cambria Math" w:hAnsi="Cambria Math"/>
                  <w:sz w:val="21"/>
                  <w:szCs w:val="21"/>
                  <w:lang w:eastAsia="zh-CN"/>
                </w:rPr>
              </w:ins>
            </m:ctrlPr>
          </m:sSubPr>
          <m:e>
            <m:r>
              <w:ins w:id="172" w:author="hutter_sadan" w:date="2023-05-04T22:13:00Z">
                <m:rPr>
                  <m:sty m:val="p"/>
                </m:rPr>
                <w:rPr>
                  <w:rFonts w:ascii="Cambria Math" w:hAnsi="Cambria Math" w:hint="eastAsia"/>
                  <w:sz w:val="21"/>
                  <w:szCs w:val="21"/>
                  <w:lang w:eastAsia="zh-CN"/>
                </w:rPr>
                <m:t>n</m:t>
              </w:ins>
            </m:r>
          </m:e>
          <m:sub>
            <m:r>
              <w:ins w:id="173" w:author="hutter_sadan" w:date="2023-05-04T22:13:00Z">
                <m:rPr>
                  <m:sty m:val="p"/>
                </m:rPr>
                <w:rPr>
                  <w:rFonts w:ascii="Cambria Math" w:hAnsi="Cambria Math" w:hint="eastAsia"/>
                  <w:sz w:val="21"/>
                  <w:szCs w:val="21"/>
                  <w:lang w:eastAsia="zh-CN"/>
                </w:rPr>
                <m:t>i</m:t>
              </w:ins>
            </m:r>
          </m:sub>
        </m:sSub>
        <m:r>
          <w:ins w:id="174" w:author="hutter_sadan" w:date="2023-05-04T22:13:00Z">
            <m:rPr>
              <m:sty m:val="p"/>
            </m:rPr>
            <w:rPr>
              <w:rFonts w:ascii="Cambria Math" w:hAnsi="Cambria Math" w:hint="eastAsia"/>
              <w:sz w:val="21"/>
              <w:szCs w:val="21"/>
              <w:lang w:eastAsia="zh-CN"/>
            </w:rPr>
            <m:t>/</m:t>
          </w:ins>
        </m:r>
        <m:sSub>
          <m:sSubPr>
            <m:ctrlPr>
              <w:ins w:id="175" w:author="hutter_sadan" w:date="2023-05-04T22:13:00Z">
                <w:rPr>
                  <w:rFonts w:ascii="Cambria Math" w:hAnsi="Cambria Math"/>
                  <w:sz w:val="21"/>
                  <w:szCs w:val="21"/>
                  <w:lang w:eastAsia="zh-CN"/>
                </w:rPr>
              </w:ins>
            </m:ctrlPr>
          </m:sSubPr>
          <m:e>
            <m:r>
              <w:ins w:id="176" w:author="hutter_sadan" w:date="2023-05-04T22:13:00Z">
                <m:rPr>
                  <m:sty m:val="p"/>
                </m:rPr>
                <w:rPr>
                  <w:rFonts w:ascii="Cambria Math" w:hAnsi="Cambria Math" w:hint="eastAsia"/>
                  <w:sz w:val="21"/>
                  <w:szCs w:val="21"/>
                  <w:lang w:eastAsia="zh-CN"/>
                </w:rPr>
                <m:t>T</m:t>
              </w:ins>
            </m:r>
          </m:e>
          <m:sub>
            <m:r>
              <w:ins w:id="177" w:author="hutter_sadan" w:date="2023-05-04T22:13:00Z">
                <m:rPr>
                  <m:sty m:val="p"/>
                </m:rPr>
                <w:rPr>
                  <w:rFonts w:ascii="Cambria Math" w:hAnsi="Cambria Math" w:hint="eastAsia"/>
                  <w:sz w:val="21"/>
                  <w:szCs w:val="21"/>
                  <w:lang w:eastAsia="zh-CN"/>
                </w:rPr>
                <m:t>i</m:t>
              </w:ins>
            </m:r>
          </m:sub>
        </m:sSub>
        <m:r>
          <w:ins w:id="178" w:author="hutter_sadan" w:date="2023-05-04T22:13:00Z">
            <m:rPr>
              <m:sty m:val="p"/>
            </m:rPr>
            <w:rPr>
              <w:rFonts w:ascii="Cambria Math" w:hAnsi="Cambria Math" w:hint="eastAsia"/>
              <w:sz w:val="21"/>
              <w:szCs w:val="21"/>
              <w:lang w:eastAsia="zh-CN"/>
            </w:rPr>
            <m:t xml:space="preserve">  ,</m:t>
          </w:ins>
        </m:r>
        <m:sSub>
          <m:sSubPr>
            <m:ctrlPr>
              <w:ins w:id="179" w:author="hutter_sadan" w:date="2023-05-04T22:13:00Z">
                <w:rPr>
                  <w:rFonts w:ascii="Cambria Math" w:hAnsi="Cambria Math"/>
                  <w:sz w:val="21"/>
                  <w:szCs w:val="21"/>
                  <w:lang w:eastAsia="zh-CN"/>
                </w:rPr>
              </w:ins>
            </m:ctrlPr>
          </m:sSubPr>
          <m:e>
            <m:r>
              <w:ins w:id="180" w:author="hutter_sadan" w:date="2023-05-04T22:13:00Z">
                <m:rPr>
                  <m:sty m:val="p"/>
                </m:rPr>
                <w:rPr>
                  <w:rFonts w:ascii="Cambria Math" w:hAnsi="Cambria Math" w:hint="eastAsia"/>
                  <w:sz w:val="21"/>
                  <w:szCs w:val="21"/>
                  <w:lang w:eastAsia="zh-CN"/>
                </w:rPr>
                <m:t>h</m:t>
              </w:ins>
            </m:r>
          </m:e>
          <m:sub>
            <m:r>
              <w:ins w:id="181" w:author="hutter_sadan" w:date="2023-05-04T22:13:00Z">
                <m:rPr>
                  <m:sty m:val="p"/>
                </m:rPr>
                <w:rPr>
                  <w:rFonts w:ascii="Cambria Math" w:hAnsi="Cambria Math" w:hint="eastAsia"/>
                  <w:sz w:val="21"/>
                  <w:szCs w:val="21"/>
                  <w:lang w:eastAsia="zh-CN"/>
                </w:rPr>
                <m:t>i</m:t>
              </w:ins>
            </m:r>
          </m:sub>
        </m:sSub>
        <m:r>
          <w:ins w:id="182" w:author="hutter_sadan" w:date="2023-05-04T22:13:00Z">
            <m:rPr>
              <m:sty m:val="p"/>
            </m:rPr>
            <w:rPr>
              <w:rFonts w:ascii="Cambria Math" w:hAnsi="Cambria Math" w:hint="eastAsia"/>
              <w:sz w:val="21"/>
              <w:szCs w:val="21"/>
              <w:lang w:eastAsia="zh-CN"/>
            </w:rPr>
            <m:t>/</m:t>
          </w:ins>
        </m:r>
        <m:sSub>
          <m:sSubPr>
            <m:ctrlPr>
              <w:ins w:id="183" w:author="hutter_sadan" w:date="2023-05-04T22:13:00Z">
                <w:rPr>
                  <w:rFonts w:ascii="Cambria Math" w:hAnsi="Cambria Math"/>
                  <w:sz w:val="21"/>
                  <w:szCs w:val="21"/>
                  <w:lang w:eastAsia="zh-CN"/>
                </w:rPr>
              </w:ins>
            </m:ctrlPr>
          </m:sSubPr>
          <m:e>
            <m:r>
              <w:ins w:id="184" w:author="hutter_sadan" w:date="2023-05-04T22:13:00Z">
                <m:rPr>
                  <m:sty m:val="p"/>
                </m:rPr>
                <w:rPr>
                  <w:rFonts w:ascii="Cambria Math" w:hAnsi="Cambria Math" w:hint="eastAsia"/>
                  <w:sz w:val="21"/>
                  <w:szCs w:val="21"/>
                  <w:lang w:eastAsia="zh-CN"/>
                </w:rPr>
                <m:t>T</m:t>
              </w:ins>
            </m:r>
          </m:e>
          <m:sub>
            <m:r>
              <w:ins w:id="185" w:author="hutter_sadan" w:date="2023-05-04T22:13:00Z">
                <m:rPr>
                  <m:sty m:val="p"/>
                </m:rPr>
                <w:rPr>
                  <w:rFonts w:ascii="Cambria Math" w:hAnsi="Cambria Math" w:hint="eastAsia"/>
                  <w:sz w:val="21"/>
                  <w:szCs w:val="21"/>
                  <w:lang w:eastAsia="zh-CN"/>
                </w:rPr>
                <m:t>i</m:t>
              </w:ins>
            </m:r>
          </m:sub>
        </m:sSub>
      </m:oMath>
      <w:ins w:id="186" w:author="hutter_sadan" w:date="2023-05-04T21:47:00Z">
        <w:r w:rsidRPr="008C33C7">
          <w:rPr>
            <w:rFonts w:ascii="宋体" w:hAnsi="宋体" w:hint="eastAsia"/>
            <w:sz w:val="21"/>
            <w:szCs w:val="21"/>
            <w:lang w:eastAsia="zh-CN"/>
          </w:rPr>
          <w:t>)进行</w:t>
        </w:r>
        <w:proofErr w:type="spellStart"/>
        <w:r w:rsidRPr="008C33C7">
          <w:rPr>
            <w:rFonts w:ascii="宋体" w:hAnsi="宋体" w:hint="eastAsia"/>
            <w:sz w:val="21"/>
            <w:szCs w:val="21"/>
            <w:lang w:eastAsia="zh-CN"/>
          </w:rPr>
          <w:t>kmeans</w:t>
        </w:r>
        <w:proofErr w:type="spellEnd"/>
        <w:r w:rsidRPr="008C33C7">
          <w:rPr>
            <w:rFonts w:ascii="宋体" w:hAnsi="宋体" w:hint="eastAsia"/>
            <w:sz w:val="21"/>
            <w:szCs w:val="21"/>
            <w:lang w:eastAsia="zh-CN"/>
          </w:rPr>
          <w:t>聚类。将不同比例的原油进料混合的进料原油聚成A, B, C三类，并将这个聚类的类别作为其对应混合进料原油</w:t>
        </w:r>
      </w:ins>
      <m:oMath>
        <m:sSub>
          <m:sSubPr>
            <m:ctrlPr>
              <w:ins w:id="187" w:author="hutter_sadan" w:date="2023-05-04T22:19:00Z">
                <w:rPr>
                  <w:rFonts w:ascii="Cambria Math" w:hAnsi="Cambria Math"/>
                  <w:sz w:val="21"/>
                  <w:szCs w:val="21"/>
                  <w:lang w:eastAsia="zh-CN"/>
                </w:rPr>
              </w:ins>
            </m:ctrlPr>
          </m:sSubPr>
          <m:e>
            <m:r>
              <w:ins w:id="188" w:author="hutter_sadan" w:date="2023-05-04T22:19:00Z">
                <m:rPr>
                  <m:sty m:val="p"/>
                </m:rPr>
                <w:rPr>
                  <w:rFonts w:ascii="Cambria Math" w:hAnsi="Cambria Math" w:hint="eastAsia"/>
                  <w:sz w:val="21"/>
                  <w:szCs w:val="21"/>
                  <w:lang w:eastAsia="zh-CN"/>
                </w:rPr>
                <m:t>C</m:t>
              </w:ins>
            </m:r>
            <m:ctrlPr>
              <w:ins w:id="189" w:author="hutter_sadan" w:date="2023-05-04T22:19:00Z">
                <w:rPr>
                  <w:rFonts w:ascii="Cambria Math" w:hAnsi="Cambria Math" w:hint="eastAsia"/>
                  <w:sz w:val="21"/>
                  <w:szCs w:val="21"/>
                  <w:lang w:eastAsia="zh-CN"/>
                </w:rPr>
              </w:ins>
            </m:ctrlPr>
          </m:e>
          <m:sub>
            <m:r>
              <w:ins w:id="190" w:author="hutter_sadan" w:date="2023-05-04T22:19:00Z">
                <m:rPr>
                  <m:sty m:val="p"/>
                </m:rPr>
                <w:rPr>
                  <w:rFonts w:ascii="Cambria Math" w:hAnsi="Cambria Math"/>
                  <w:sz w:val="21"/>
                  <w:szCs w:val="21"/>
                  <w:lang w:eastAsia="zh-CN"/>
                </w:rPr>
                <m:t>i</m:t>
              </w:ins>
            </m:r>
          </m:sub>
        </m:sSub>
      </m:oMath>
      <w:ins w:id="191" w:author="hutter_sadan" w:date="2023-05-04T21:47:00Z">
        <w:r w:rsidRPr="008C33C7">
          <w:rPr>
            <w:rFonts w:ascii="宋体" w:hAnsi="宋体" w:hint="eastAsia"/>
            <w:sz w:val="21"/>
            <w:szCs w:val="21"/>
            <w:lang w:eastAsia="zh-CN"/>
          </w:rPr>
          <w:t>的伪标签用于分类模型的监督训练。</w:t>
        </w:r>
      </w:ins>
    </w:p>
    <w:p w14:paraId="21981F32" w14:textId="71BB490C" w:rsidR="00BE2055" w:rsidDel="008E5C0D" w:rsidRDefault="00F6319A" w:rsidP="00BD0DA1">
      <w:pPr>
        <w:spacing w:after="40"/>
        <w:ind w:firstLine="420"/>
        <w:jc w:val="both"/>
        <w:rPr>
          <w:del w:id="192" w:author="hutter_sadan" w:date="2023-05-04T22:25:00Z"/>
          <w:rFonts w:ascii="宋体" w:hAnsi="宋体"/>
          <w:sz w:val="21"/>
          <w:szCs w:val="21"/>
          <w:lang w:eastAsia="zh-CN"/>
        </w:rPr>
      </w:pPr>
      <w:ins w:id="193" w:author="hutter_sadan" w:date="2023-05-04T22:16:00Z">
        <w:r>
          <w:rPr>
            <w:rFonts w:ascii="宋体" w:hAnsi="宋体" w:hint="eastAsia"/>
            <w:sz w:val="21"/>
            <w:szCs w:val="21"/>
            <w:lang w:eastAsia="zh-CN"/>
          </w:rPr>
          <w:t>第二部分是研究基于原料分类的软测量模型。</w:t>
        </w:r>
      </w:ins>
      <w:ins w:id="194" w:author="hutter_sadan" w:date="2023-05-04T22:17:00Z">
        <w:r w:rsidR="00F8106C">
          <w:rPr>
            <w:rFonts w:ascii="宋体" w:hAnsi="宋体" w:hint="eastAsia"/>
            <w:sz w:val="21"/>
            <w:szCs w:val="21"/>
            <w:lang w:eastAsia="zh-CN"/>
          </w:rPr>
          <w:t>软测量模型的输入是</w:t>
        </w:r>
      </w:ins>
      <w:ins w:id="195" w:author="hutter_sadan" w:date="2023-05-04T22:18:00Z">
        <w:r w:rsidR="00F8106C">
          <w:rPr>
            <w:rFonts w:ascii="宋体" w:hAnsi="宋体" w:hint="eastAsia"/>
            <w:sz w:val="21"/>
            <w:szCs w:val="21"/>
            <w:lang w:eastAsia="zh-CN"/>
          </w:rPr>
          <w:t>经过选择的</w:t>
        </w:r>
      </w:ins>
      <w:ins w:id="196" w:author="hutter_sadan" w:date="2023-05-04T22:17:00Z">
        <w:r w:rsidR="00F8106C">
          <w:rPr>
            <w:rFonts w:ascii="宋体" w:hAnsi="宋体" w:hint="eastAsia"/>
            <w:sz w:val="21"/>
            <w:szCs w:val="21"/>
            <w:lang w:eastAsia="zh-CN"/>
          </w:rPr>
          <w:t>过程</w:t>
        </w:r>
      </w:ins>
      <w:ins w:id="197" w:author="hutter_sadan" w:date="2023-05-04T22:18:00Z">
        <w:r w:rsidR="00F8106C">
          <w:rPr>
            <w:rFonts w:ascii="宋体" w:hAnsi="宋体" w:hint="eastAsia"/>
            <w:sz w:val="21"/>
            <w:szCs w:val="21"/>
            <w:lang w:eastAsia="zh-CN"/>
          </w:rPr>
          <w:t>变量等，输出是</w:t>
        </w:r>
      </w:ins>
      <w:ins w:id="198" w:author="hutter_sadan" w:date="2023-05-04T22:35:00Z">
        <w:r w:rsidR="008E5C0D">
          <w:rPr>
            <w:rFonts w:ascii="宋体" w:hAnsi="宋体" w:hint="eastAsia"/>
            <w:sz w:val="21"/>
            <w:szCs w:val="21"/>
            <w:lang w:eastAsia="zh-CN"/>
          </w:rPr>
          <w:t>经过选择的</w:t>
        </w:r>
      </w:ins>
      <w:ins w:id="199" w:author="hutter_sadan" w:date="2023-05-04T22:18:00Z">
        <w:r w:rsidR="00F8106C">
          <w:rPr>
            <w:rFonts w:ascii="宋体" w:hAnsi="宋体" w:hint="eastAsia"/>
            <w:sz w:val="21"/>
            <w:szCs w:val="21"/>
            <w:lang w:eastAsia="zh-CN"/>
          </w:rPr>
          <w:t>产品质量指标。数据</w:t>
        </w:r>
      </w:ins>
      <w:ins w:id="200" w:author="hutter_sadan" w:date="2023-05-04T22:19:00Z">
        <w:r w:rsidR="00F8106C">
          <w:rPr>
            <w:rFonts w:ascii="宋体" w:hAnsi="宋体" w:hint="eastAsia"/>
            <w:sz w:val="21"/>
            <w:szCs w:val="21"/>
            <w:lang w:eastAsia="zh-CN"/>
          </w:rPr>
          <w:t>是经过仿真得到的稳态数据。</w:t>
        </w:r>
      </w:ins>
      <w:ins w:id="201" w:author="hutter_sadan" w:date="2023-05-04T22:18:00Z">
        <w:r w:rsidR="00F8106C">
          <w:rPr>
            <w:rFonts w:ascii="宋体" w:hAnsi="宋体" w:hint="eastAsia"/>
            <w:sz w:val="21"/>
            <w:szCs w:val="21"/>
            <w:lang w:eastAsia="zh-CN"/>
          </w:rPr>
          <w:t>针对每一种进料原油，设计一种软测量模型。</w:t>
        </w:r>
      </w:ins>
      <w:ins w:id="202" w:author="hutter_sadan" w:date="2023-05-04T22:20:00Z">
        <w:r w:rsidR="00F8106C">
          <w:rPr>
            <w:rFonts w:ascii="宋体" w:hAnsi="宋体" w:hint="eastAsia"/>
            <w:sz w:val="21"/>
            <w:szCs w:val="21"/>
            <w:lang w:eastAsia="zh-CN"/>
          </w:rPr>
          <w:t>本文将进料原油分为了三类，所以设计了三种软测量模型。整体</w:t>
        </w:r>
      </w:ins>
      <w:ins w:id="203" w:author="hutter_sadan" w:date="2023-05-04T22:21:00Z">
        <w:r w:rsidR="00F8106C">
          <w:rPr>
            <w:rFonts w:ascii="宋体" w:hAnsi="宋体" w:hint="eastAsia"/>
            <w:sz w:val="21"/>
            <w:szCs w:val="21"/>
            <w:lang w:eastAsia="zh-CN"/>
          </w:rPr>
          <w:t>基于原料分类的</w:t>
        </w:r>
        <w:proofErr w:type="gramStart"/>
        <w:r w:rsidR="00F8106C">
          <w:rPr>
            <w:rFonts w:ascii="宋体" w:hAnsi="宋体" w:hint="eastAsia"/>
            <w:sz w:val="21"/>
            <w:szCs w:val="21"/>
            <w:lang w:eastAsia="zh-CN"/>
          </w:rPr>
          <w:t>常压塔软测量模型</w:t>
        </w:r>
      </w:ins>
      <w:proofErr w:type="gramEnd"/>
      <w:ins w:id="204" w:author="hutter_sadan" w:date="2023-05-04T22:20:00Z">
        <w:r w:rsidR="00F8106C">
          <w:rPr>
            <w:rFonts w:ascii="宋体" w:hAnsi="宋体" w:hint="eastAsia"/>
            <w:sz w:val="21"/>
            <w:szCs w:val="21"/>
            <w:lang w:eastAsia="zh-CN"/>
          </w:rPr>
          <w:t>流程如下：根据</w:t>
        </w:r>
      </w:ins>
      <w:ins w:id="205" w:author="hutter_sadan" w:date="2023-05-04T22:21:00Z">
        <w:r w:rsidR="00F8106C">
          <w:rPr>
            <w:rFonts w:ascii="宋体" w:hAnsi="宋体" w:hint="eastAsia"/>
            <w:sz w:val="21"/>
            <w:szCs w:val="21"/>
            <w:lang w:eastAsia="zh-CN"/>
          </w:rPr>
          <w:t>进料原油的原油进料的比例进行分类，使用对应类别的软测量模型</w:t>
        </w:r>
      </w:ins>
      <w:ins w:id="206" w:author="hutter_sadan" w:date="2023-05-04T22:22:00Z">
        <w:r w:rsidR="00F8106C">
          <w:rPr>
            <w:rFonts w:ascii="宋体" w:hAnsi="宋体" w:hint="eastAsia"/>
            <w:sz w:val="21"/>
            <w:szCs w:val="21"/>
            <w:lang w:eastAsia="zh-CN"/>
          </w:rPr>
          <w:t>通过分析过程数据，预测产品质量指标。</w:t>
        </w:r>
      </w:ins>
      <w:ins w:id="207" w:author="hutter_sadan" w:date="2023-05-04T22:23:00Z">
        <w:r w:rsidR="00F8106C">
          <w:rPr>
            <w:rFonts w:ascii="宋体" w:hAnsi="宋体" w:hint="eastAsia"/>
            <w:sz w:val="21"/>
            <w:szCs w:val="21"/>
            <w:lang w:eastAsia="zh-CN"/>
          </w:rPr>
          <w:t>所以制约模型性能的条件主要有两个：分类方法的准确性和软测量模型的准确性。</w:t>
        </w:r>
      </w:ins>
    </w:p>
    <w:p w14:paraId="146E01EF" w14:textId="0ADC12E3" w:rsidR="008E5C0D" w:rsidRPr="008C33C7" w:rsidRDefault="008E5C0D" w:rsidP="008E5C0D">
      <w:pPr>
        <w:spacing w:after="40"/>
        <w:ind w:firstLine="420"/>
        <w:jc w:val="both"/>
        <w:rPr>
          <w:ins w:id="208" w:author="hutter_sadan" w:date="2023-05-04T22:37:00Z"/>
          <w:rFonts w:ascii="宋体" w:hAnsi="宋体" w:hint="eastAsia"/>
          <w:sz w:val="21"/>
          <w:szCs w:val="21"/>
          <w:lang w:eastAsia="zh-CN"/>
        </w:rPr>
      </w:pPr>
      <w:ins w:id="209" w:author="hutter_sadan" w:date="2023-05-04T22:37:00Z">
        <w:r w:rsidRPr="000701C9">
          <w:rPr>
            <w:rFonts w:ascii="宋体" w:hAnsi="宋体" w:hint="eastAsia"/>
            <w:sz w:val="21"/>
            <w:szCs w:val="21"/>
            <w:lang w:eastAsia="zh-CN"/>
          </w:rPr>
          <w:t>以往研究</w:t>
        </w:r>
        <w:r w:rsidRPr="005C383B">
          <w:rPr>
            <w:rFonts w:ascii="宋体" w:hAnsi="宋体" w:hint="eastAsia"/>
            <w:sz w:val="21"/>
            <w:szCs w:val="21"/>
            <w:vertAlign w:val="superscript"/>
            <w:lang w:eastAsia="zh-CN"/>
          </w:rPr>
          <w:t>[1,</w:t>
        </w:r>
        <w:r w:rsidRPr="005C383B">
          <w:rPr>
            <w:rFonts w:ascii="宋体" w:hAnsi="宋体"/>
            <w:sz w:val="21"/>
            <w:szCs w:val="21"/>
            <w:vertAlign w:val="superscript"/>
            <w:lang w:eastAsia="zh-CN"/>
          </w:rPr>
          <w:t>3</w:t>
        </w:r>
        <w:r w:rsidRPr="005C383B">
          <w:rPr>
            <w:rFonts w:ascii="宋体" w:hAnsi="宋体" w:hint="eastAsia"/>
            <w:sz w:val="21"/>
            <w:szCs w:val="21"/>
            <w:vertAlign w:val="superscript"/>
            <w:lang w:eastAsia="zh-CN"/>
          </w:rPr>
          <w:t>,6,7,8,9]</w:t>
        </w:r>
        <w:r w:rsidRPr="000701C9">
          <w:rPr>
            <w:rFonts w:ascii="宋体" w:hAnsi="宋体" w:hint="eastAsia"/>
            <w:sz w:val="21"/>
            <w:szCs w:val="21"/>
            <w:lang w:eastAsia="zh-CN"/>
          </w:rPr>
          <w:t>中提到，</w:t>
        </w:r>
        <w:r>
          <w:rPr>
            <w:rFonts w:ascii="宋体" w:hAnsi="宋体" w:hint="eastAsia"/>
            <w:sz w:val="21"/>
            <w:szCs w:val="21"/>
            <w:lang w:eastAsia="zh-CN"/>
          </w:rPr>
          <w:t>以</w:t>
        </w:r>
        <w:r w:rsidRPr="000701C9">
          <w:rPr>
            <w:rFonts w:ascii="宋体" w:hAnsi="宋体" w:hint="eastAsia"/>
            <w:sz w:val="21"/>
            <w:szCs w:val="21"/>
            <w:lang w:eastAsia="zh-CN"/>
          </w:rPr>
          <w:t>神经网络</w:t>
        </w:r>
        <w:r>
          <w:rPr>
            <w:rFonts w:ascii="宋体" w:hAnsi="宋体" w:hint="eastAsia"/>
            <w:sz w:val="21"/>
            <w:szCs w:val="21"/>
            <w:lang w:eastAsia="zh-CN"/>
          </w:rPr>
          <w:t>为基础的软测量模型</w:t>
        </w:r>
        <w:r w:rsidRPr="000701C9">
          <w:rPr>
            <w:rFonts w:ascii="宋体" w:hAnsi="宋体" w:hint="eastAsia"/>
            <w:sz w:val="21"/>
            <w:szCs w:val="21"/>
            <w:lang w:eastAsia="zh-CN"/>
          </w:rPr>
          <w:t>在原油性质变化频繁的情况下的预测精度不高，模型的鲁棒性较差，容易陷入过拟合。近年来，随着数据量的增大和模型深度的增加，</w:t>
        </w:r>
        <w:r>
          <w:rPr>
            <w:rFonts w:ascii="宋体" w:hAnsi="宋体"/>
            <w:sz w:val="21"/>
            <w:szCs w:val="21"/>
            <w:lang w:eastAsia="zh-CN"/>
          </w:rPr>
          <w:t>B</w:t>
        </w:r>
        <w:r w:rsidRPr="000701C9">
          <w:rPr>
            <w:rFonts w:ascii="宋体" w:hAnsi="宋体" w:hint="eastAsia"/>
            <w:sz w:val="21"/>
            <w:szCs w:val="21"/>
            <w:lang w:eastAsia="zh-CN"/>
          </w:rPr>
          <w:t xml:space="preserve">atch </w:t>
        </w:r>
        <w:r>
          <w:rPr>
            <w:rFonts w:ascii="宋体" w:hAnsi="宋体"/>
            <w:sz w:val="21"/>
            <w:szCs w:val="21"/>
            <w:lang w:eastAsia="zh-CN"/>
          </w:rPr>
          <w:t>N</w:t>
        </w:r>
        <w:r w:rsidRPr="000701C9">
          <w:rPr>
            <w:rFonts w:ascii="宋体" w:hAnsi="宋体" w:hint="eastAsia"/>
            <w:sz w:val="21"/>
            <w:szCs w:val="21"/>
            <w:lang w:eastAsia="zh-CN"/>
          </w:rPr>
          <w:t>ormalization(BN)和Dropout有效地缓解了模型的过拟合，增强了模型的鲁棒性，提高了模型的预测准确性。同时，增加了网络深度，为神经网络提供了多余的可学习参数，为模型提供了更多的训练空间。</w:t>
        </w:r>
      </w:ins>
      <w:ins w:id="210" w:author="hutter_sadan" w:date="2023-05-04T22:39:00Z">
        <w:r>
          <w:rPr>
            <w:rFonts w:ascii="宋体" w:hAnsi="宋体" w:hint="eastAsia"/>
            <w:sz w:val="21"/>
            <w:szCs w:val="21"/>
            <w:lang w:eastAsia="zh-CN"/>
          </w:rPr>
          <w:t>本文参考周长等人的方法，对于分类方法，使用BN和Dropout优化分类模型，提高分类准确率。</w:t>
        </w:r>
      </w:ins>
      <w:ins w:id="211" w:author="hutter_sadan" w:date="2023-05-04T22:40:00Z">
        <w:r>
          <w:rPr>
            <w:rFonts w:ascii="宋体" w:hAnsi="宋体" w:hint="eastAsia"/>
            <w:sz w:val="21"/>
            <w:szCs w:val="21"/>
            <w:lang w:eastAsia="zh-CN"/>
          </w:rPr>
          <w:t>同时，在软测量模型上也用BN和Dropout改进神经网络，减少模型的预测误差，下面将依次介绍两种方法的作用和应用。</w:t>
        </w:r>
      </w:ins>
    </w:p>
    <w:p w14:paraId="773E8509" w14:textId="1E9F0873" w:rsidR="0036642C" w:rsidRDefault="00F54216" w:rsidP="0036642C">
      <w:pPr>
        <w:pStyle w:val="3"/>
        <w:numPr>
          <w:ilvl w:val="1"/>
          <w:numId w:val="22"/>
        </w:numPr>
        <w:rPr>
          <w:ins w:id="212" w:author="Magician" w:date="2023-05-04T17:28:00Z"/>
        </w:rPr>
      </w:pPr>
      <w:ins w:id="213" w:author="hutter_sadan" w:date="2023-05-04T21:33:00Z">
        <w:r>
          <w:t>Batch Normalizat</w:t>
        </w:r>
      </w:ins>
      <w:ins w:id="214" w:author="hutter_sadan" w:date="2023-05-04T21:34:00Z">
        <w:r>
          <w:t>ion</w:t>
        </w:r>
      </w:ins>
      <w:ins w:id="215" w:author="Magician" w:date="2023-05-04T17:29:00Z">
        <w:del w:id="216" w:author="hutter_sadan" w:date="2023-05-04T21:33:00Z">
          <w:r w:rsidR="0036642C" w:rsidRPr="00061973" w:rsidDel="00F54216">
            <w:rPr>
              <w:rFonts w:hint="eastAsia"/>
            </w:rPr>
            <w:delText>BN</w:delText>
          </w:r>
          <w:r w:rsidR="0036642C" w:rsidRPr="00061973" w:rsidDel="00F54216">
            <w:rPr>
              <w:rFonts w:hint="eastAsia"/>
            </w:rPr>
            <w:delText>和</w:delText>
          </w:r>
          <w:commentRangeStart w:id="217"/>
          <w:commentRangeStart w:id="218"/>
          <w:r w:rsidR="0036642C" w:rsidRPr="00061973" w:rsidDel="00F54216">
            <w:rPr>
              <w:rFonts w:hint="eastAsia"/>
            </w:rPr>
            <w:delText>Dropout</w:delText>
          </w:r>
        </w:del>
      </w:ins>
      <w:commentRangeEnd w:id="217"/>
      <w:ins w:id="219" w:author="Magician" w:date="2023-05-04T17:54:00Z">
        <w:r w:rsidR="00B24E0A">
          <w:rPr>
            <w:rStyle w:val="ab"/>
            <w:rFonts w:eastAsia="宋体"/>
            <w:iCs w:val="0"/>
            <w:kern w:val="2"/>
          </w:rPr>
          <w:commentReference w:id="217"/>
        </w:r>
      </w:ins>
      <w:commentRangeEnd w:id="218"/>
      <w:r w:rsidR="00BE2055">
        <w:rPr>
          <w:rStyle w:val="ab"/>
          <w:rFonts w:eastAsia="宋体"/>
          <w:iCs w:val="0"/>
          <w:kern w:val="2"/>
        </w:rPr>
        <w:commentReference w:id="218"/>
      </w:r>
    </w:p>
    <w:p w14:paraId="7CB5F48C" w14:textId="24405B97" w:rsidR="00193AB5" w:rsidRPr="000701C9" w:rsidDel="008E5C0D" w:rsidRDefault="00193AB5" w:rsidP="00193AB5">
      <w:pPr>
        <w:spacing w:after="40"/>
        <w:ind w:firstLine="420"/>
        <w:jc w:val="both"/>
        <w:rPr>
          <w:del w:id="220" w:author="hutter_sadan" w:date="2023-05-04T22:37:00Z"/>
          <w:rFonts w:ascii="宋体" w:hAnsi="宋体"/>
          <w:sz w:val="21"/>
          <w:szCs w:val="21"/>
          <w:lang w:eastAsia="zh-CN"/>
        </w:rPr>
      </w:pPr>
      <w:del w:id="221" w:author="hutter_sadan" w:date="2023-05-04T22:37:00Z">
        <w:r w:rsidRPr="000701C9" w:rsidDel="008E5C0D">
          <w:rPr>
            <w:rFonts w:ascii="宋体" w:hAnsi="宋体" w:hint="eastAsia"/>
            <w:sz w:val="21"/>
            <w:szCs w:val="21"/>
            <w:lang w:eastAsia="zh-CN"/>
          </w:rPr>
          <w:delText>以往研究</w:delText>
        </w:r>
        <w:r w:rsidRPr="005C383B" w:rsidDel="008E5C0D">
          <w:rPr>
            <w:rFonts w:ascii="宋体" w:hAnsi="宋体" w:hint="eastAsia"/>
            <w:sz w:val="21"/>
            <w:szCs w:val="21"/>
            <w:vertAlign w:val="superscript"/>
            <w:lang w:eastAsia="zh-CN"/>
          </w:rPr>
          <w:delText>[1,</w:delText>
        </w:r>
        <w:r w:rsidRPr="005C383B" w:rsidDel="008E5C0D">
          <w:rPr>
            <w:rFonts w:ascii="宋体" w:hAnsi="宋体"/>
            <w:sz w:val="21"/>
            <w:szCs w:val="21"/>
            <w:vertAlign w:val="superscript"/>
            <w:lang w:eastAsia="zh-CN"/>
          </w:rPr>
          <w:delText>3</w:delText>
        </w:r>
        <w:r w:rsidRPr="005C383B" w:rsidDel="008E5C0D">
          <w:rPr>
            <w:rFonts w:ascii="宋体" w:hAnsi="宋体" w:hint="eastAsia"/>
            <w:sz w:val="21"/>
            <w:szCs w:val="21"/>
            <w:vertAlign w:val="superscript"/>
            <w:lang w:eastAsia="zh-CN"/>
          </w:rPr>
          <w:delText>,6,7,8,9]</w:delText>
        </w:r>
        <w:r w:rsidRPr="000701C9" w:rsidDel="008E5C0D">
          <w:rPr>
            <w:rFonts w:ascii="宋体" w:hAnsi="宋体" w:hint="eastAsia"/>
            <w:sz w:val="21"/>
            <w:szCs w:val="21"/>
            <w:lang w:eastAsia="zh-CN"/>
          </w:rPr>
          <w:delText>中提到，</w:delText>
        </w:r>
        <w:r w:rsidR="00CC33BB" w:rsidDel="008E5C0D">
          <w:rPr>
            <w:rFonts w:ascii="宋体" w:hAnsi="宋体" w:hint="eastAsia"/>
            <w:sz w:val="21"/>
            <w:szCs w:val="21"/>
            <w:lang w:eastAsia="zh-CN"/>
          </w:rPr>
          <w:delText>以</w:delText>
        </w:r>
        <w:r w:rsidRPr="000701C9" w:rsidDel="008E5C0D">
          <w:rPr>
            <w:rFonts w:ascii="宋体" w:hAnsi="宋体" w:hint="eastAsia"/>
            <w:sz w:val="21"/>
            <w:szCs w:val="21"/>
            <w:lang w:eastAsia="zh-CN"/>
          </w:rPr>
          <w:delText>神经网络</w:delText>
        </w:r>
        <w:r w:rsidR="00CC33BB" w:rsidDel="008E5C0D">
          <w:rPr>
            <w:rFonts w:ascii="宋体" w:hAnsi="宋体" w:hint="eastAsia"/>
            <w:sz w:val="21"/>
            <w:szCs w:val="21"/>
            <w:lang w:eastAsia="zh-CN"/>
          </w:rPr>
          <w:delText>为基础的软测量模型</w:delText>
        </w:r>
        <w:r w:rsidRPr="000701C9" w:rsidDel="008E5C0D">
          <w:rPr>
            <w:rFonts w:ascii="宋体" w:hAnsi="宋体" w:hint="eastAsia"/>
            <w:sz w:val="21"/>
            <w:szCs w:val="21"/>
            <w:lang w:eastAsia="zh-CN"/>
          </w:rPr>
          <w:delText xml:space="preserve">在原油性质变化频繁的情况下的预测精度不高，模型的鲁棒性较差，容易陷入过拟合。近年来，随着数据量的增大和模型深度的增加，batch </w:delText>
        </w:r>
      </w:del>
      <w:ins w:id="222" w:author="Magician" w:date="2023-05-04T17:05:00Z">
        <w:del w:id="223" w:author="hutter_sadan" w:date="2023-05-04T22:37:00Z">
          <w:r w:rsidR="00C32C70" w:rsidDel="008E5C0D">
            <w:rPr>
              <w:rFonts w:ascii="宋体" w:hAnsi="宋体"/>
              <w:sz w:val="21"/>
              <w:szCs w:val="21"/>
              <w:lang w:eastAsia="zh-CN"/>
            </w:rPr>
            <w:delText>B</w:delText>
          </w:r>
          <w:r w:rsidR="00C32C70" w:rsidRPr="000701C9" w:rsidDel="008E5C0D">
            <w:rPr>
              <w:rFonts w:ascii="宋体" w:hAnsi="宋体" w:hint="eastAsia"/>
              <w:sz w:val="21"/>
              <w:szCs w:val="21"/>
              <w:lang w:eastAsia="zh-CN"/>
            </w:rPr>
            <w:delText xml:space="preserve">atch </w:delText>
          </w:r>
        </w:del>
      </w:ins>
      <w:del w:id="224" w:author="hutter_sadan" w:date="2023-05-04T22:37:00Z">
        <w:r w:rsidRPr="000701C9" w:rsidDel="008E5C0D">
          <w:rPr>
            <w:rFonts w:ascii="宋体" w:hAnsi="宋体" w:hint="eastAsia"/>
            <w:sz w:val="21"/>
            <w:szCs w:val="21"/>
            <w:lang w:eastAsia="zh-CN"/>
          </w:rPr>
          <w:delText>normalization</w:delText>
        </w:r>
      </w:del>
      <w:ins w:id="225" w:author="Magician" w:date="2023-05-04T17:05:00Z">
        <w:del w:id="226" w:author="hutter_sadan" w:date="2023-05-04T22:37:00Z">
          <w:r w:rsidR="00C32C70" w:rsidDel="008E5C0D">
            <w:rPr>
              <w:rFonts w:ascii="宋体" w:hAnsi="宋体"/>
              <w:sz w:val="21"/>
              <w:szCs w:val="21"/>
              <w:lang w:eastAsia="zh-CN"/>
            </w:rPr>
            <w:delText>N</w:delText>
          </w:r>
          <w:r w:rsidR="00C32C70" w:rsidRPr="000701C9" w:rsidDel="008E5C0D">
            <w:rPr>
              <w:rFonts w:ascii="宋体" w:hAnsi="宋体" w:hint="eastAsia"/>
              <w:sz w:val="21"/>
              <w:szCs w:val="21"/>
              <w:lang w:eastAsia="zh-CN"/>
            </w:rPr>
            <w:delText>ormalization</w:delText>
          </w:r>
        </w:del>
      </w:ins>
      <w:del w:id="227" w:author="hutter_sadan" w:date="2023-05-04T22:37:00Z">
        <w:r w:rsidRPr="000701C9" w:rsidDel="008E5C0D">
          <w:rPr>
            <w:rFonts w:ascii="宋体" w:hAnsi="宋体" w:hint="eastAsia"/>
            <w:sz w:val="21"/>
            <w:szCs w:val="21"/>
            <w:lang w:eastAsia="zh-CN"/>
          </w:rPr>
          <w:delText>(BN)和Dropout有效地缓解了模型的过拟合，增强了模型的鲁棒性，提高了模型的预测准确性。同时，增加了网络深度，为神经网络提供了多余的可学习参数，为模型提供了更多的训练空间。下面将依次介绍两种方法的作用的应用。</w:delText>
        </w:r>
      </w:del>
    </w:p>
    <w:p w14:paraId="5288E2C3" w14:textId="703EC700" w:rsidR="00206485"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BN</w:t>
      </w:r>
      <w:del w:id="228" w:author="Magician" w:date="2023-05-04T17:05:00Z">
        <w:r w:rsidRPr="000701C9" w:rsidDel="00C32C70">
          <w:rPr>
            <w:rFonts w:ascii="宋体" w:hAnsi="宋体" w:hint="eastAsia"/>
            <w:sz w:val="21"/>
            <w:szCs w:val="21"/>
            <w:lang w:eastAsia="zh-CN"/>
          </w:rPr>
          <w:delText>全称Batch Normalization，</w:delText>
        </w:r>
      </w:del>
      <w:r w:rsidRPr="000701C9">
        <w:rPr>
          <w:rFonts w:ascii="宋体" w:hAnsi="宋体" w:hint="eastAsia"/>
          <w:sz w:val="21"/>
          <w:szCs w:val="21"/>
          <w:lang w:eastAsia="zh-CN"/>
        </w:rPr>
        <w:t>是对统一批量（batch）的数据进行正态正则化后再进行尺度变换和位移变换的模型结构。具体算法如图</w:t>
      </w:r>
      <w:r w:rsidR="008636AD">
        <w:rPr>
          <w:rFonts w:ascii="宋体" w:hAnsi="宋体"/>
          <w:sz w:val="21"/>
          <w:szCs w:val="21"/>
          <w:lang w:eastAsia="zh-CN"/>
        </w:rPr>
        <w:t>1</w:t>
      </w:r>
      <w:r w:rsidRPr="000701C9">
        <w:rPr>
          <w:rFonts w:ascii="宋体" w:hAnsi="宋体" w:hint="eastAsia"/>
          <w:sz w:val="21"/>
          <w:szCs w:val="21"/>
          <w:lang w:eastAsia="zh-CN"/>
        </w:rPr>
        <w:t>所示。首先，BN对于输入的数据进行预处理，让每一维的均值为0，标准差为1。</w:t>
      </w:r>
      <w:r w:rsidR="004E7EA0">
        <w:rPr>
          <w:rFonts w:ascii="宋体" w:hAnsi="宋体" w:hint="eastAsia"/>
          <w:sz w:val="21"/>
          <w:szCs w:val="21"/>
          <w:lang w:eastAsia="zh-CN"/>
        </w:rPr>
        <w:t>去除了特征之间的相关性，使得所有特征具有相同的均值和方差</w:t>
      </w:r>
      <w:r w:rsidR="00206485">
        <w:rPr>
          <w:rFonts w:ascii="宋体" w:hAnsi="宋体" w:hint="eastAsia"/>
          <w:sz w:val="21"/>
          <w:szCs w:val="21"/>
          <w:lang w:eastAsia="zh-CN"/>
        </w:rPr>
        <w:t>。</w:t>
      </w:r>
      <w:r w:rsidRPr="000701C9">
        <w:rPr>
          <w:rFonts w:ascii="宋体" w:hAnsi="宋体" w:hint="eastAsia"/>
          <w:sz w:val="21"/>
          <w:szCs w:val="21"/>
          <w:lang w:eastAsia="zh-CN"/>
        </w:rPr>
        <w:t>这样处理后的数据的分布会更加集中，离群值的影响</w:t>
      </w:r>
      <w:r w:rsidR="00206485">
        <w:rPr>
          <w:rFonts w:ascii="宋体" w:hAnsi="宋体" w:hint="eastAsia"/>
          <w:sz w:val="21"/>
          <w:szCs w:val="21"/>
          <w:lang w:eastAsia="zh-CN"/>
        </w:rPr>
        <w:t>大大减小</w:t>
      </w:r>
      <w:r w:rsidRPr="000701C9">
        <w:rPr>
          <w:rFonts w:ascii="宋体" w:hAnsi="宋体" w:hint="eastAsia"/>
          <w:sz w:val="21"/>
          <w:szCs w:val="21"/>
          <w:lang w:eastAsia="zh-CN"/>
        </w:rPr>
        <w:t>。</w:t>
      </w:r>
      <w:r w:rsidR="00206485">
        <w:rPr>
          <w:rFonts w:ascii="宋体" w:hAnsi="宋体" w:hint="eastAsia"/>
          <w:sz w:val="21"/>
          <w:szCs w:val="21"/>
          <w:lang w:eastAsia="zh-CN"/>
        </w:rPr>
        <w:t>由于神经网络内部存在内部协变量转移的问题，即</w:t>
      </w:r>
      <w:r w:rsidR="00206485">
        <w:rPr>
          <w:rFonts w:ascii="宋体" w:hAnsi="宋体" w:hint="eastAsia"/>
          <w:sz w:val="21"/>
          <w:szCs w:val="21"/>
          <w:lang w:eastAsia="zh-CN"/>
        </w:rPr>
        <w:lastRenderedPageBreak/>
        <w:t>各层的输入和输出的分布是不同的，所以多层的神经网络</w:t>
      </w:r>
      <w:r w:rsidR="008004E8">
        <w:rPr>
          <w:rFonts w:ascii="宋体" w:hAnsi="宋体" w:hint="eastAsia"/>
          <w:sz w:val="21"/>
          <w:szCs w:val="21"/>
          <w:lang w:eastAsia="zh-CN"/>
        </w:rPr>
        <w:t>在训练过程中</w:t>
      </w:r>
      <w:r w:rsidR="00206485">
        <w:rPr>
          <w:rFonts w:ascii="宋体" w:hAnsi="宋体" w:hint="eastAsia"/>
          <w:sz w:val="21"/>
          <w:szCs w:val="21"/>
          <w:lang w:eastAsia="zh-CN"/>
        </w:rPr>
        <w:t>非常容易陷入局部最优，训练</w:t>
      </w:r>
      <w:r w:rsidR="008004E8">
        <w:rPr>
          <w:rFonts w:ascii="宋体" w:hAnsi="宋体" w:hint="eastAsia"/>
          <w:sz w:val="21"/>
          <w:szCs w:val="21"/>
          <w:lang w:eastAsia="zh-CN"/>
        </w:rPr>
        <w:t>的</w:t>
      </w:r>
      <w:r w:rsidR="00206485">
        <w:rPr>
          <w:rFonts w:ascii="宋体" w:hAnsi="宋体" w:hint="eastAsia"/>
          <w:sz w:val="21"/>
          <w:szCs w:val="21"/>
          <w:lang w:eastAsia="zh-CN"/>
        </w:rPr>
        <w:t>速度</w:t>
      </w:r>
      <w:r w:rsidR="008004E8">
        <w:rPr>
          <w:rFonts w:ascii="宋体" w:hAnsi="宋体" w:hint="eastAsia"/>
          <w:sz w:val="21"/>
          <w:szCs w:val="21"/>
          <w:lang w:eastAsia="zh-CN"/>
        </w:rPr>
        <w:t>比较慢</w:t>
      </w:r>
      <w:r w:rsidR="00206485">
        <w:rPr>
          <w:rFonts w:ascii="宋体" w:hAnsi="宋体" w:hint="eastAsia"/>
          <w:sz w:val="21"/>
          <w:szCs w:val="21"/>
          <w:lang w:eastAsia="zh-CN"/>
        </w:rPr>
        <w:t>。而正则归一化恰恰能够解决这一个问题。</w:t>
      </w:r>
    </w:p>
    <w:p w14:paraId="6B738E0D" w14:textId="3D1BE34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但是</w:t>
      </w:r>
      <w:r w:rsidR="008004E8">
        <w:rPr>
          <w:rFonts w:ascii="宋体" w:hAnsi="宋体" w:hint="eastAsia"/>
          <w:sz w:val="21"/>
          <w:szCs w:val="21"/>
          <w:lang w:eastAsia="zh-CN"/>
        </w:rPr>
        <w:t>这种强硬的</w:t>
      </w:r>
      <w:r w:rsidRPr="000701C9">
        <w:rPr>
          <w:rFonts w:ascii="宋体" w:hAnsi="宋体" w:hint="eastAsia"/>
          <w:sz w:val="21"/>
          <w:szCs w:val="21"/>
          <w:lang w:eastAsia="zh-CN"/>
        </w:rPr>
        <w:t>归一化处理，破坏了数据之间本身的特征分布。为了保证数据在归一化之后仍然有相应的特征分布，算法中引入了可学习的参数γ和β用于</w:t>
      </w:r>
      <w:r w:rsidR="008004E8">
        <w:rPr>
          <w:rFonts w:ascii="宋体" w:hAnsi="宋体" w:hint="eastAsia"/>
          <w:sz w:val="21"/>
          <w:szCs w:val="21"/>
          <w:lang w:eastAsia="zh-CN"/>
        </w:rPr>
        <w:t>产生数据偏移，从而</w:t>
      </w:r>
      <w:r w:rsidRPr="000701C9">
        <w:rPr>
          <w:rFonts w:ascii="宋体" w:hAnsi="宋体" w:hint="eastAsia"/>
          <w:sz w:val="21"/>
          <w:szCs w:val="21"/>
          <w:lang w:eastAsia="zh-CN"/>
        </w:rPr>
        <w:t>恢复数据之间的特征分布。</w:t>
      </w:r>
      <w:r w:rsidR="008004E8">
        <w:rPr>
          <w:rFonts w:ascii="宋体" w:hAnsi="宋体" w:hint="eastAsia"/>
          <w:sz w:val="21"/>
          <w:szCs w:val="21"/>
          <w:lang w:eastAsia="zh-CN"/>
        </w:rPr>
        <w:t>归一化和数据偏移构成了BN的主要内容。</w:t>
      </w:r>
      <w:r w:rsidRPr="000701C9">
        <w:rPr>
          <w:rFonts w:ascii="宋体" w:hAnsi="宋体" w:hint="eastAsia"/>
          <w:sz w:val="21"/>
          <w:szCs w:val="21"/>
          <w:lang w:eastAsia="zh-CN"/>
        </w:rPr>
        <w:t>使用BN会为神经网络提供了以下几个特点：</w:t>
      </w:r>
    </w:p>
    <w:p w14:paraId="4B1D77D7"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（1）加快收敛速度。神经网络中，如果每一层的数据分布都不一样的话，网络的收敛速度是比较慢的。正则化可以让减小数据之间分布的不同，加快收敛。</w:t>
      </w:r>
    </w:p>
    <w:p w14:paraId="448B5B55" w14:textId="77777777" w:rsidR="00193AB5" w:rsidRPr="000701C9" w:rsidRDefault="00193AB5" w:rsidP="00193AB5">
      <w:pPr>
        <w:spacing w:after="40"/>
        <w:ind w:firstLine="420"/>
        <w:rPr>
          <w:rFonts w:ascii="宋体" w:hAnsi="宋体"/>
          <w:sz w:val="21"/>
          <w:szCs w:val="21"/>
          <w:lang w:eastAsia="zh-CN"/>
        </w:rPr>
      </w:pPr>
      <w:r w:rsidRPr="000701C9">
        <w:rPr>
          <w:rFonts w:ascii="宋体" w:hAnsi="宋体" w:hint="eastAsia"/>
          <w:sz w:val="21"/>
          <w:szCs w:val="21"/>
          <w:lang w:eastAsia="zh-CN"/>
        </w:rPr>
        <w:t>（2）防止梯度消失和爆炸。如果网络的激活输出过大，其对应的梯度会比较小，这样网络的学习速度会很慢，甚至难以收敛。正则</w:t>
      </w:r>
      <w:proofErr w:type="gramStart"/>
      <w:r w:rsidRPr="000701C9">
        <w:rPr>
          <w:rFonts w:ascii="宋体" w:hAnsi="宋体" w:hint="eastAsia"/>
          <w:sz w:val="21"/>
          <w:szCs w:val="21"/>
          <w:lang w:eastAsia="zh-CN"/>
        </w:rPr>
        <w:t>化保证</w:t>
      </w:r>
      <w:proofErr w:type="gramEnd"/>
      <w:r w:rsidRPr="000701C9">
        <w:rPr>
          <w:rFonts w:ascii="宋体" w:hAnsi="宋体" w:hint="eastAsia"/>
          <w:sz w:val="21"/>
          <w:szCs w:val="21"/>
          <w:lang w:eastAsia="zh-CN"/>
        </w:rPr>
        <w:t>了数据激活输出不会过大，保证梯度的数值不会过大和过小。</w:t>
      </w:r>
    </w:p>
    <w:p w14:paraId="313B98C2" w14:textId="3AEB035D" w:rsidR="00193AB5" w:rsidRDefault="00193AB5" w:rsidP="00193AB5">
      <w:pPr>
        <w:spacing w:after="120"/>
        <w:ind w:firstLine="420"/>
        <w:rPr>
          <w:rFonts w:ascii="宋体" w:hAnsi="宋体"/>
          <w:sz w:val="21"/>
          <w:szCs w:val="21"/>
          <w:lang w:eastAsia="zh-CN"/>
        </w:rPr>
      </w:pPr>
      <w:r w:rsidRPr="000701C9">
        <w:rPr>
          <w:rFonts w:ascii="宋体" w:hAnsi="宋体" w:hint="eastAsia"/>
          <w:sz w:val="21"/>
          <w:szCs w:val="21"/>
          <w:lang w:eastAsia="zh-CN"/>
        </w:rPr>
        <w:t>（3）防止过拟合。由于BN层的训练过程中会出现整体的均值和方差，所以模型的输出不仅仅取决于样本本身，还取决于batch中其他样本的情况。</w:t>
      </w:r>
      <w:r w:rsidR="008004E8">
        <w:rPr>
          <w:rFonts w:ascii="宋体" w:hAnsi="宋体" w:hint="eastAsia"/>
          <w:sz w:val="21"/>
          <w:szCs w:val="21"/>
          <w:lang w:eastAsia="zh-CN"/>
        </w:rPr>
        <w:t>从而让模型避免过于关注某个样本，减少过拟合。</w:t>
      </w:r>
    </w:p>
    <w:p w14:paraId="56600BE3"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0A3B2F23" wp14:editId="1B8C0B43">
            <wp:extent cx="2505075" cy="178689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1786890"/>
                    </a:xfrm>
                    <a:prstGeom prst="rect">
                      <a:avLst/>
                    </a:prstGeom>
                    <a:noFill/>
                    <a:ln>
                      <a:noFill/>
                    </a:ln>
                  </pic:spPr>
                </pic:pic>
              </a:graphicData>
            </a:graphic>
          </wp:inline>
        </w:drawing>
      </w:r>
    </w:p>
    <w:p w14:paraId="3DB4F342" w14:textId="12117515" w:rsidR="00193AB5" w:rsidRDefault="00193AB5" w:rsidP="00193AB5">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1</w:t>
      </w:r>
      <w:r>
        <w:rPr>
          <w:rFonts w:hint="eastAsia"/>
          <w:sz w:val="18"/>
          <w:szCs w:val="18"/>
          <w:lang w:eastAsia="zh-CN"/>
        </w:rPr>
        <w:t xml:space="preserve"> BN</w:t>
      </w:r>
      <w:r>
        <w:rPr>
          <w:rFonts w:hint="eastAsia"/>
          <w:sz w:val="18"/>
          <w:szCs w:val="18"/>
          <w:lang w:eastAsia="zh-CN"/>
        </w:rPr>
        <w:t>算法结构图，</w:t>
      </w:r>
      <w:r>
        <w:rPr>
          <w:rFonts w:hint="eastAsia"/>
          <w:sz w:val="18"/>
          <w:szCs w:val="18"/>
          <w:lang w:eastAsia="zh-CN"/>
        </w:rPr>
        <w:t>x</w:t>
      </w:r>
      <w:r>
        <w:rPr>
          <w:rFonts w:hint="eastAsia"/>
          <w:sz w:val="18"/>
          <w:szCs w:val="18"/>
          <w:lang w:eastAsia="zh-CN"/>
        </w:rPr>
        <w:t>是一个</w:t>
      </w:r>
      <w:r>
        <w:rPr>
          <w:rFonts w:hint="eastAsia"/>
          <w:sz w:val="18"/>
          <w:szCs w:val="18"/>
          <w:lang w:eastAsia="zh-CN"/>
        </w:rPr>
        <w:t>mini</w:t>
      </w:r>
      <w:r>
        <w:rPr>
          <w:sz w:val="18"/>
          <w:szCs w:val="18"/>
          <w:lang w:eastAsia="zh-CN"/>
        </w:rPr>
        <w:t>-batch</w:t>
      </w:r>
    </w:p>
    <w:p w14:paraId="61E5051D" w14:textId="66048893" w:rsidR="00193AB5" w:rsidRDefault="00A85739" w:rsidP="00193AB5">
      <w:pPr>
        <w:spacing w:before="120" w:after="40"/>
        <w:ind w:firstLine="420"/>
        <w:jc w:val="both"/>
        <w:rPr>
          <w:rFonts w:ascii="宋体" w:hAnsi="宋体"/>
          <w:sz w:val="21"/>
          <w:szCs w:val="21"/>
          <w:lang w:eastAsia="zh-CN"/>
        </w:rPr>
      </w:pPr>
      <w:r>
        <w:rPr>
          <w:rFonts w:ascii="宋体" w:hAnsi="宋体" w:hint="eastAsia"/>
          <w:sz w:val="21"/>
          <w:szCs w:val="21"/>
          <w:lang w:eastAsia="zh-CN"/>
        </w:rPr>
        <w:t>在实际应用中，</w:t>
      </w:r>
      <w:r w:rsidR="00193AB5" w:rsidRPr="000701C9">
        <w:rPr>
          <w:rFonts w:ascii="宋体" w:hAnsi="宋体" w:hint="eastAsia"/>
          <w:sz w:val="21"/>
          <w:szCs w:val="21"/>
          <w:lang w:eastAsia="zh-CN"/>
        </w:rPr>
        <w:t>将BN结构置于线性层之前，降低数据特征分布之间的不平衡性。结构如图</w:t>
      </w:r>
      <w:r w:rsidR="008636AD">
        <w:rPr>
          <w:rFonts w:ascii="宋体" w:hAnsi="宋体"/>
          <w:sz w:val="21"/>
          <w:szCs w:val="21"/>
          <w:lang w:eastAsia="zh-CN"/>
        </w:rPr>
        <w:t>2</w:t>
      </w:r>
      <w:r w:rsidR="00193AB5" w:rsidRPr="000701C9">
        <w:rPr>
          <w:rFonts w:ascii="宋体" w:hAnsi="宋体" w:hint="eastAsia"/>
          <w:sz w:val="21"/>
          <w:szCs w:val="21"/>
          <w:lang w:eastAsia="zh-CN"/>
        </w:rPr>
        <w:t>所示。</w:t>
      </w:r>
    </w:p>
    <w:p w14:paraId="2A021715"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698CFFF" wp14:editId="0F704E7E">
            <wp:extent cx="2505075" cy="13779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5075" cy="1377950"/>
                    </a:xfrm>
                    <a:prstGeom prst="rect">
                      <a:avLst/>
                    </a:prstGeom>
                    <a:noFill/>
                    <a:ln>
                      <a:noFill/>
                    </a:ln>
                  </pic:spPr>
                </pic:pic>
              </a:graphicData>
            </a:graphic>
          </wp:inline>
        </w:drawing>
      </w:r>
    </w:p>
    <w:p w14:paraId="228DEDD3" w14:textId="2A2C5E49" w:rsidR="00421D81" w:rsidRPr="00421D81" w:rsidRDefault="00193AB5" w:rsidP="00421D81">
      <w:pPr>
        <w:spacing w:after="120" w:line="400" w:lineRule="exact"/>
        <w:jc w:val="center"/>
        <w:rPr>
          <w:sz w:val="18"/>
          <w:szCs w:val="18"/>
          <w:lang w:eastAsia="zh-CN"/>
        </w:rPr>
      </w:pPr>
      <w:r>
        <w:rPr>
          <w:rFonts w:hint="eastAsia"/>
          <w:sz w:val="18"/>
          <w:szCs w:val="18"/>
          <w:lang w:eastAsia="zh-CN"/>
        </w:rPr>
        <w:t>图</w:t>
      </w:r>
      <w:r w:rsidR="008636AD">
        <w:rPr>
          <w:sz w:val="18"/>
          <w:szCs w:val="18"/>
          <w:lang w:eastAsia="zh-CN"/>
        </w:rPr>
        <w:t>2</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BN</w:t>
      </w:r>
      <w:r>
        <w:rPr>
          <w:rFonts w:hint="eastAsia"/>
          <w:sz w:val="18"/>
          <w:szCs w:val="18"/>
          <w:lang w:eastAsia="zh-CN"/>
        </w:rPr>
        <w:t>的网络结构</w:t>
      </w:r>
    </w:p>
    <w:p w14:paraId="1E5CA425" w14:textId="3A28887F" w:rsidR="00421D81" w:rsidRDefault="00421D81" w:rsidP="00421D81">
      <w:pPr>
        <w:spacing w:before="120" w:after="40"/>
        <w:ind w:firstLineChars="200" w:firstLine="400"/>
        <w:rPr>
          <w:rFonts w:hAnsi="宋体"/>
          <w:szCs w:val="21"/>
          <w:lang w:eastAsia="zh-CN"/>
        </w:rPr>
      </w:pPr>
      <w:del w:id="229" w:author="hutter_sadan" w:date="2023-05-04T22:55:00Z">
        <w:r w:rsidDel="002F7D73">
          <w:rPr>
            <w:rFonts w:hAnsi="宋体" w:hint="eastAsia"/>
            <w:szCs w:val="21"/>
            <w:lang w:eastAsia="zh-CN"/>
          </w:rPr>
          <w:delText>我们</w:delText>
        </w:r>
      </w:del>
      <w:r>
        <w:rPr>
          <w:rFonts w:hAnsi="宋体" w:hint="eastAsia"/>
          <w:szCs w:val="21"/>
          <w:lang w:eastAsia="zh-CN"/>
        </w:rPr>
        <w:t>假设训练集和测试集是相同分布的。经过</w:t>
      </w:r>
      <w:r>
        <w:rPr>
          <w:rFonts w:hAnsi="宋体" w:hint="eastAsia"/>
          <w:szCs w:val="21"/>
          <w:lang w:eastAsia="zh-CN"/>
        </w:rPr>
        <w:t>BN</w:t>
      </w:r>
      <w:r>
        <w:rPr>
          <w:rFonts w:hAnsi="宋体" w:hint="eastAsia"/>
          <w:szCs w:val="21"/>
          <w:lang w:eastAsia="zh-CN"/>
        </w:rPr>
        <w:t>层的归一化，</w:t>
      </w:r>
      <w:del w:id="230" w:author="hutter_sadan" w:date="2023-05-04T22:55:00Z">
        <w:r w:rsidDel="005D3108">
          <w:rPr>
            <w:rFonts w:hAnsi="宋体" w:hint="eastAsia"/>
            <w:szCs w:val="21"/>
            <w:lang w:eastAsia="zh-CN"/>
          </w:rPr>
          <w:delText>我们使得</w:delText>
        </w:r>
      </w:del>
      <w:r>
        <w:rPr>
          <w:rFonts w:hAnsi="宋体" w:hint="eastAsia"/>
          <w:szCs w:val="21"/>
          <w:lang w:eastAsia="zh-CN"/>
        </w:rPr>
        <w:t>神经网络在每一层的输入上都是同分布的。这样保证了每一层的训练效果是稳定</w:t>
      </w:r>
      <w:r>
        <w:rPr>
          <w:rFonts w:hAnsi="宋体" w:hint="eastAsia"/>
          <w:szCs w:val="21"/>
          <w:lang w:eastAsia="zh-CN"/>
        </w:rPr>
        <w:t>的，大大减少了优化参数的选择难度。从而保证了训练的效率和效果。</w:t>
      </w:r>
    </w:p>
    <w:p w14:paraId="5E0CC297" w14:textId="4D56AB51" w:rsidR="00887576" w:rsidRPr="00887576" w:rsidRDefault="00F54216" w:rsidP="00887576">
      <w:pPr>
        <w:pStyle w:val="3"/>
        <w:numPr>
          <w:ilvl w:val="1"/>
          <w:numId w:val="22"/>
        </w:numPr>
        <w:rPr>
          <w:ins w:id="231" w:author="hutter_sadan" w:date="2023-05-04T21:33:00Z"/>
          <w:rFonts w:hint="eastAsia"/>
        </w:rPr>
        <w:pPrChange w:id="232" w:author="hutter_sadan" w:date="2023-05-04T21:33:00Z">
          <w:pPr>
            <w:spacing w:before="120" w:after="40"/>
            <w:ind w:firstLineChars="200" w:firstLine="400"/>
          </w:pPr>
        </w:pPrChange>
      </w:pPr>
      <w:ins w:id="233" w:author="hutter_sadan" w:date="2023-05-04T21:34:00Z">
        <w:r>
          <w:t>Dropout</w:t>
        </w:r>
      </w:ins>
      <w:ins w:id="234" w:author="hutter_sadan" w:date="2023-05-04T21:33:00Z">
        <w:r w:rsidR="00887576">
          <w:rPr>
            <w:rStyle w:val="ab"/>
            <w:rFonts w:eastAsia="宋体"/>
            <w:iCs w:val="0"/>
            <w:kern w:val="2"/>
          </w:rPr>
          <w:commentReference w:id="235"/>
        </w:r>
      </w:ins>
      <w:ins w:id="236" w:author="hutter_sadan" w:date="2023-05-04T22:43:00Z">
        <w:r w:rsidR="00C31507">
          <w:rPr>
            <w:rStyle w:val="ab"/>
            <w:rFonts w:eastAsia="宋体"/>
            <w:iCs w:val="0"/>
            <w:kern w:val="2"/>
          </w:rPr>
          <w:commentReference w:id="237"/>
        </w:r>
      </w:ins>
    </w:p>
    <w:p w14:paraId="7CDDDC7D" w14:textId="5F912386" w:rsidR="00193AB5" w:rsidRDefault="00193AB5" w:rsidP="00421D81">
      <w:pPr>
        <w:spacing w:before="120" w:after="40"/>
        <w:ind w:firstLineChars="200" w:firstLine="400"/>
        <w:rPr>
          <w:rFonts w:hAnsi="宋体"/>
          <w:szCs w:val="21"/>
          <w:lang w:eastAsia="zh-CN"/>
        </w:rPr>
      </w:pPr>
      <w:r>
        <w:rPr>
          <w:rFonts w:hAnsi="宋体" w:hint="eastAsia"/>
          <w:szCs w:val="21"/>
          <w:lang w:eastAsia="zh-CN"/>
        </w:rPr>
        <w:t>Dropout</w:t>
      </w:r>
      <w:r>
        <w:rPr>
          <w:rFonts w:hAnsi="宋体" w:hint="eastAsia"/>
          <w:szCs w:val="21"/>
          <w:lang w:eastAsia="zh-CN"/>
        </w:rPr>
        <w:t>是</w:t>
      </w:r>
      <w:r w:rsidR="00206485">
        <w:rPr>
          <w:rFonts w:hAnsi="宋体" w:hint="eastAsia"/>
          <w:szCs w:val="21"/>
          <w:lang w:eastAsia="zh-CN"/>
        </w:rPr>
        <w:t>仅仅用在</w:t>
      </w:r>
      <w:r>
        <w:rPr>
          <w:rFonts w:hAnsi="宋体" w:hint="eastAsia"/>
          <w:szCs w:val="21"/>
          <w:lang w:eastAsia="zh-CN"/>
        </w:rPr>
        <w:t>训练过程中的一种算法。它的具体操作是在每一个训练批次中，通过忽略一般的特征检测器，让</w:t>
      </w:r>
      <w:proofErr w:type="gramStart"/>
      <w:r>
        <w:rPr>
          <w:rFonts w:hAnsi="宋体" w:hint="eastAsia"/>
          <w:szCs w:val="21"/>
          <w:lang w:eastAsia="zh-CN"/>
        </w:rPr>
        <w:t>一部分隐层节点</w:t>
      </w:r>
      <w:proofErr w:type="gramEnd"/>
      <w:r>
        <w:rPr>
          <w:rFonts w:hAnsi="宋体" w:hint="eastAsia"/>
          <w:szCs w:val="21"/>
          <w:lang w:eastAsia="zh-CN"/>
        </w:rPr>
        <w:t>的值为</w:t>
      </w:r>
      <w:r>
        <w:rPr>
          <w:rFonts w:hAnsi="宋体" w:hint="eastAsia"/>
          <w:szCs w:val="21"/>
          <w:lang w:eastAsia="zh-CN"/>
        </w:rPr>
        <w:t>0</w:t>
      </w:r>
      <w:r>
        <w:rPr>
          <w:rFonts w:hAnsi="宋体" w:hint="eastAsia"/>
          <w:szCs w:val="21"/>
          <w:lang w:eastAsia="zh-CN"/>
        </w:rPr>
        <w:t>，从而减少过拟合现象。如图</w:t>
      </w:r>
      <w:r w:rsidR="008636AD">
        <w:rPr>
          <w:rFonts w:hAnsi="宋体"/>
          <w:szCs w:val="21"/>
          <w:lang w:eastAsia="zh-CN"/>
        </w:rPr>
        <w:t>3</w:t>
      </w:r>
      <w:r>
        <w:rPr>
          <w:rFonts w:hAnsi="宋体" w:hint="eastAsia"/>
          <w:szCs w:val="21"/>
          <w:lang w:eastAsia="zh-CN"/>
        </w:rPr>
        <w:t>所示。将</w:t>
      </w:r>
      <w:r>
        <w:rPr>
          <w:rFonts w:hAnsi="宋体" w:hint="eastAsia"/>
          <w:szCs w:val="21"/>
          <w:lang w:eastAsia="zh-CN"/>
        </w:rPr>
        <w:t>Dropout</w:t>
      </w:r>
      <w:r>
        <w:rPr>
          <w:rFonts w:hAnsi="宋体" w:hint="eastAsia"/>
          <w:szCs w:val="21"/>
          <w:lang w:eastAsia="zh-CN"/>
        </w:rPr>
        <w:t>应用到神经网络中，可以发现它让整个网络变得稀疏，从而减少训练的拟合程度，提高模型的泛化能力。</w:t>
      </w:r>
    </w:p>
    <w:p w14:paraId="6660B1CD" w14:textId="77777777" w:rsidR="00193AB5" w:rsidRDefault="00193AB5" w:rsidP="00193AB5">
      <w:pPr>
        <w:spacing w:line="400" w:lineRule="atLeast"/>
        <w:jc w:val="center"/>
        <w:rPr>
          <w:sz w:val="18"/>
          <w:szCs w:val="18"/>
        </w:rPr>
      </w:pPr>
      <w:r>
        <w:rPr>
          <w:noProof/>
          <w:sz w:val="18"/>
          <w:szCs w:val="18"/>
          <w:lang w:eastAsia="zh-CN"/>
        </w:rPr>
        <w:drawing>
          <wp:inline distT="0" distB="0" distL="0" distR="0" wp14:anchorId="627FFDFB" wp14:editId="633F6797">
            <wp:extent cx="2505075" cy="13195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5075" cy="1319530"/>
                    </a:xfrm>
                    <a:prstGeom prst="rect">
                      <a:avLst/>
                    </a:prstGeom>
                    <a:noFill/>
                    <a:ln>
                      <a:noFill/>
                    </a:ln>
                  </pic:spPr>
                </pic:pic>
              </a:graphicData>
            </a:graphic>
          </wp:inline>
        </w:drawing>
      </w:r>
    </w:p>
    <w:p w14:paraId="2691F232" w14:textId="35DF71BF" w:rsidR="00193AB5" w:rsidDel="00C86A70" w:rsidRDefault="00193AB5" w:rsidP="00193AB5">
      <w:pPr>
        <w:spacing w:after="120" w:line="400" w:lineRule="exact"/>
        <w:jc w:val="center"/>
        <w:rPr>
          <w:del w:id="238" w:author="hutter_sadan" w:date="2023-05-01T20:18:00Z"/>
          <w:sz w:val="18"/>
          <w:szCs w:val="18"/>
          <w:lang w:eastAsia="zh-CN"/>
        </w:rPr>
      </w:pPr>
      <w:r>
        <w:rPr>
          <w:rFonts w:hint="eastAsia"/>
          <w:sz w:val="18"/>
          <w:szCs w:val="18"/>
          <w:lang w:eastAsia="zh-CN"/>
        </w:rPr>
        <w:t>图</w:t>
      </w:r>
      <w:r w:rsidR="008636AD">
        <w:rPr>
          <w:sz w:val="18"/>
          <w:szCs w:val="18"/>
          <w:lang w:eastAsia="zh-CN"/>
        </w:rPr>
        <w:t>3</w:t>
      </w:r>
      <w:r>
        <w:rPr>
          <w:rFonts w:hint="eastAsia"/>
          <w:sz w:val="18"/>
          <w:szCs w:val="18"/>
          <w:lang w:eastAsia="zh-CN"/>
        </w:rPr>
        <w:t xml:space="preserve"> </w:t>
      </w:r>
      <w:r>
        <w:rPr>
          <w:rFonts w:hint="eastAsia"/>
          <w:sz w:val="18"/>
          <w:szCs w:val="18"/>
          <w:lang w:eastAsia="zh-CN"/>
        </w:rPr>
        <w:t>融入</w:t>
      </w:r>
      <w:r>
        <w:rPr>
          <w:rFonts w:hint="eastAsia"/>
          <w:sz w:val="18"/>
          <w:szCs w:val="18"/>
          <w:lang w:eastAsia="zh-CN"/>
        </w:rPr>
        <w:t>dropout</w:t>
      </w:r>
      <w:r>
        <w:rPr>
          <w:rFonts w:hint="eastAsia"/>
          <w:sz w:val="18"/>
          <w:szCs w:val="18"/>
          <w:lang w:eastAsia="zh-CN"/>
        </w:rPr>
        <w:t>的网络结构</w:t>
      </w:r>
    </w:p>
    <w:p w14:paraId="301B978E" w14:textId="06F8FF32" w:rsidR="00206485" w:rsidRDefault="00664F92" w:rsidP="00206485">
      <w:pPr>
        <w:spacing w:before="120" w:after="40"/>
        <w:ind w:firstLineChars="200" w:firstLine="420"/>
        <w:rPr>
          <w:rFonts w:ascii="宋体" w:hAnsi="宋体"/>
          <w:sz w:val="21"/>
          <w:szCs w:val="21"/>
          <w:lang w:eastAsia="zh-CN"/>
        </w:rPr>
      </w:pPr>
      <w:ins w:id="239" w:author="hutter_sadan" w:date="2023-05-04T22:56:00Z">
        <w:r>
          <w:rPr>
            <w:rFonts w:ascii="宋体" w:hAnsi="宋体" w:hint="eastAsia"/>
            <w:sz w:val="21"/>
            <w:szCs w:val="21"/>
            <w:lang w:eastAsia="zh-CN"/>
          </w:rPr>
          <w:t>Dropout的具体流程如下：</w:t>
        </w:r>
      </w:ins>
      <w:r w:rsidR="00206485">
        <w:rPr>
          <w:rFonts w:ascii="宋体" w:hAnsi="宋体" w:hint="eastAsia"/>
          <w:sz w:val="21"/>
          <w:szCs w:val="21"/>
          <w:lang w:eastAsia="zh-CN"/>
        </w:rPr>
        <w:t>在前向过程中，</w:t>
      </w:r>
      <w:del w:id="240" w:author="hutter_sadan" w:date="2023-05-04T22:56:00Z">
        <w:r w:rsidR="00206485" w:rsidDel="00664F92">
          <w:rPr>
            <w:rFonts w:ascii="宋体" w:hAnsi="宋体" w:hint="eastAsia"/>
            <w:sz w:val="21"/>
            <w:szCs w:val="21"/>
            <w:lang w:eastAsia="zh-CN"/>
          </w:rPr>
          <w:delText>我们</w:delText>
        </w:r>
      </w:del>
      <w:r w:rsidR="00206485">
        <w:rPr>
          <w:rFonts w:ascii="宋体" w:hAnsi="宋体" w:hint="eastAsia"/>
          <w:sz w:val="21"/>
          <w:szCs w:val="21"/>
          <w:lang w:eastAsia="zh-CN"/>
        </w:rPr>
        <w:t>以概率p让一部分神经元的停止工作，</w:t>
      </w:r>
      <w:r w:rsidR="003813BB">
        <w:rPr>
          <w:rFonts w:ascii="宋体" w:hAnsi="宋体" w:hint="eastAsia"/>
          <w:sz w:val="21"/>
          <w:szCs w:val="21"/>
          <w:lang w:eastAsia="zh-CN"/>
        </w:rPr>
        <w:t>即让这部分激活函数的输出为0。在反向过程中，让梯度不流经这部分神经元，不更新这部分神经元的参数，直到参数全部更新完毕之后，再把这部分神经元恢复。重复这一流程。这样便可以在更新全部参数的同时，保证模型的泛化能力，</w:t>
      </w:r>
      <w:r w:rsidR="00232A7B">
        <w:rPr>
          <w:rFonts w:ascii="宋体" w:hAnsi="宋体" w:hint="eastAsia"/>
          <w:sz w:val="21"/>
          <w:szCs w:val="21"/>
          <w:lang w:eastAsia="zh-CN"/>
        </w:rPr>
        <w:t>并</w:t>
      </w:r>
      <w:r w:rsidR="003813BB">
        <w:rPr>
          <w:rFonts w:ascii="宋体" w:hAnsi="宋体" w:hint="eastAsia"/>
          <w:sz w:val="21"/>
          <w:szCs w:val="21"/>
          <w:lang w:eastAsia="zh-CN"/>
        </w:rPr>
        <w:t>解决过拟合</w:t>
      </w:r>
      <w:r w:rsidR="00232A7B">
        <w:rPr>
          <w:rFonts w:ascii="宋体" w:hAnsi="宋体" w:hint="eastAsia"/>
          <w:sz w:val="21"/>
          <w:szCs w:val="21"/>
          <w:lang w:eastAsia="zh-CN"/>
        </w:rPr>
        <w:t>的问题</w:t>
      </w:r>
      <w:r w:rsidR="003813BB">
        <w:rPr>
          <w:rFonts w:ascii="宋体" w:hAnsi="宋体" w:hint="eastAsia"/>
          <w:sz w:val="21"/>
          <w:szCs w:val="21"/>
          <w:lang w:eastAsia="zh-CN"/>
        </w:rPr>
        <w:t>。</w:t>
      </w:r>
    </w:p>
    <w:p w14:paraId="48053125" w14:textId="5CBD2521" w:rsidR="00193AB5" w:rsidRDefault="00193AB5" w:rsidP="00206485">
      <w:pPr>
        <w:spacing w:after="40"/>
        <w:ind w:firstLineChars="200" w:firstLine="420"/>
        <w:rPr>
          <w:rFonts w:ascii="宋体" w:hAnsi="宋体"/>
          <w:sz w:val="21"/>
          <w:szCs w:val="21"/>
          <w:lang w:eastAsia="zh-CN"/>
        </w:rPr>
      </w:pPr>
      <w:del w:id="241" w:author="Magician" w:date="2023-05-04T17:14:00Z">
        <w:r w:rsidRPr="0086213C" w:rsidDel="00B12ACD">
          <w:rPr>
            <w:rFonts w:ascii="宋体" w:hAnsi="宋体" w:hint="eastAsia"/>
            <w:sz w:val="21"/>
            <w:szCs w:val="21"/>
            <w:lang w:eastAsia="zh-CN"/>
          </w:rPr>
          <w:delText>我们</w:delText>
        </w:r>
      </w:del>
      <w:r w:rsidRPr="0086213C">
        <w:rPr>
          <w:rFonts w:ascii="宋体" w:hAnsi="宋体" w:hint="eastAsia"/>
          <w:sz w:val="21"/>
          <w:szCs w:val="21"/>
          <w:lang w:eastAsia="zh-CN"/>
        </w:rPr>
        <w:t>综合利用BN和Dropout，在周长等人</w:t>
      </w:r>
      <w:r w:rsidRPr="005C383B">
        <w:rPr>
          <w:rFonts w:ascii="宋体" w:hAnsi="宋体" w:hint="eastAsia"/>
          <w:sz w:val="21"/>
          <w:szCs w:val="21"/>
          <w:vertAlign w:val="superscript"/>
          <w:lang w:eastAsia="zh-CN"/>
        </w:rPr>
        <w:t>[9]</w:t>
      </w:r>
      <w:r w:rsidRPr="0086213C">
        <w:rPr>
          <w:rFonts w:ascii="宋体" w:hAnsi="宋体" w:hint="eastAsia"/>
          <w:sz w:val="21"/>
          <w:szCs w:val="21"/>
          <w:lang w:eastAsia="zh-CN"/>
        </w:rPr>
        <w:t>的方法上进行改进</w:t>
      </w:r>
      <w:r w:rsidR="003813BB">
        <w:rPr>
          <w:rFonts w:ascii="宋体" w:hAnsi="宋体" w:hint="eastAsia"/>
          <w:sz w:val="21"/>
          <w:szCs w:val="21"/>
          <w:lang w:eastAsia="zh-CN"/>
        </w:rPr>
        <w:t>。对于研究中所用到的神经网络，</w:t>
      </w:r>
      <w:del w:id="242" w:author="hutter_sadan" w:date="2023-05-04T22:57:00Z">
        <w:r w:rsidR="003813BB" w:rsidDel="00664F92">
          <w:rPr>
            <w:rFonts w:ascii="宋体" w:hAnsi="宋体" w:hint="eastAsia"/>
            <w:sz w:val="21"/>
            <w:szCs w:val="21"/>
            <w:lang w:eastAsia="zh-CN"/>
          </w:rPr>
          <w:delText>我们</w:delText>
        </w:r>
      </w:del>
      <w:r w:rsidR="003813BB">
        <w:rPr>
          <w:rFonts w:ascii="宋体" w:hAnsi="宋体" w:hint="eastAsia"/>
          <w:sz w:val="21"/>
          <w:szCs w:val="21"/>
          <w:lang w:eastAsia="zh-CN"/>
        </w:rPr>
        <w:t>在每一层的输入上增加BN层，在每一层的输出上增加Dropout，极大的提高了模型的训练速度和泛化能力。在分类方法研究上，</w:t>
      </w:r>
      <w:del w:id="243" w:author="hutter_sadan" w:date="2023-05-04T22:57:00Z">
        <w:r w:rsidR="003813BB" w:rsidDel="00664F92">
          <w:rPr>
            <w:rFonts w:ascii="宋体" w:hAnsi="宋体" w:hint="eastAsia"/>
            <w:sz w:val="21"/>
            <w:szCs w:val="21"/>
            <w:lang w:eastAsia="zh-CN"/>
          </w:rPr>
          <w:delText>我们的方法</w:delText>
        </w:r>
      </w:del>
      <w:ins w:id="244" w:author="hutter_sadan" w:date="2023-05-04T22:57:00Z">
        <w:r w:rsidR="00664F92">
          <w:rPr>
            <w:rFonts w:ascii="宋体" w:hAnsi="宋体" w:hint="eastAsia"/>
            <w:sz w:val="21"/>
            <w:szCs w:val="21"/>
            <w:lang w:eastAsia="zh-CN"/>
          </w:rPr>
          <w:t>本文</w:t>
        </w:r>
      </w:ins>
      <w:r w:rsidR="003813BB">
        <w:rPr>
          <w:rFonts w:ascii="宋体" w:hAnsi="宋体" w:hint="eastAsia"/>
          <w:sz w:val="21"/>
          <w:szCs w:val="21"/>
          <w:lang w:eastAsia="zh-CN"/>
        </w:rPr>
        <w:t>使得</w:t>
      </w:r>
      <w:r w:rsidRPr="0086213C">
        <w:rPr>
          <w:rFonts w:ascii="宋体" w:hAnsi="宋体" w:hint="eastAsia"/>
          <w:sz w:val="21"/>
          <w:szCs w:val="21"/>
          <w:lang w:eastAsia="zh-CN"/>
        </w:rPr>
        <w:t>分类的准确率</w:t>
      </w:r>
      <w:r w:rsidR="003813BB">
        <w:rPr>
          <w:rFonts w:ascii="宋体" w:hAnsi="宋体" w:hint="eastAsia"/>
          <w:sz w:val="21"/>
          <w:szCs w:val="21"/>
          <w:lang w:eastAsia="zh-CN"/>
        </w:rPr>
        <w:t>得到提高，分</w:t>
      </w:r>
      <w:r w:rsidR="003630E2">
        <w:rPr>
          <w:rFonts w:ascii="宋体" w:hAnsi="宋体" w:hint="eastAsia"/>
          <w:sz w:val="21"/>
          <w:szCs w:val="21"/>
          <w:lang w:eastAsia="zh-CN"/>
        </w:rPr>
        <w:t>类模型的收敛也得到了保障。在软测量模型的建模上，</w:t>
      </w:r>
      <w:del w:id="245" w:author="hutter_sadan" w:date="2023-05-04T22:57:00Z">
        <w:r w:rsidR="003630E2" w:rsidDel="00664F92">
          <w:rPr>
            <w:rFonts w:ascii="宋体" w:hAnsi="宋体" w:hint="eastAsia"/>
            <w:sz w:val="21"/>
            <w:szCs w:val="21"/>
            <w:lang w:eastAsia="zh-CN"/>
          </w:rPr>
          <w:delText>我们的方法</w:delText>
        </w:r>
      </w:del>
      <w:ins w:id="246" w:author="hutter_sadan" w:date="2023-05-04T22:57:00Z">
        <w:r w:rsidR="00664F92">
          <w:rPr>
            <w:rFonts w:ascii="宋体" w:hAnsi="宋体" w:hint="eastAsia"/>
            <w:sz w:val="21"/>
            <w:szCs w:val="21"/>
            <w:lang w:eastAsia="zh-CN"/>
          </w:rPr>
          <w:t>本文</w:t>
        </w:r>
      </w:ins>
      <w:r w:rsidRPr="0086213C">
        <w:rPr>
          <w:rFonts w:ascii="宋体" w:hAnsi="宋体" w:hint="eastAsia"/>
          <w:sz w:val="21"/>
          <w:szCs w:val="21"/>
          <w:lang w:eastAsia="zh-CN"/>
        </w:rPr>
        <w:t>使</w:t>
      </w:r>
      <w:del w:id="247" w:author="hutter_sadan" w:date="2023-05-04T22:57:00Z">
        <w:r w:rsidR="00973FAA" w:rsidDel="00664F92">
          <w:rPr>
            <w:rFonts w:ascii="宋体" w:hAnsi="宋体" w:hint="eastAsia"/>
            <w:sz w:val="21"/>
            <w:szCs w:val="21"/>
            <w:lang w:eastAsia="zh-CN"/>
          </w:rPr>
          <w:delText>的</w:delText>
        </w:r>
      </w:del>
      <w:r w:rsidRPr="0086213C">
        <w:rPr>
          <w:rFonts w:ascii="宋体" w:hAnsi="宋体" w:hint="eastAsia"/>
          <w:sz w:val="21"/>
          <w:szCs w:val="21"/>
          <w:lang w:eastAsia="zh-CN"/>
        </w:rPr>
        <w:t>软测量模型回归精度提高。在这两个模型基础上，分析先分类再进行软测量建模的精度变化，对比分析不分类直接进行软测量模型建模的精度</w:t>
      </w:r>
      <w:ins w:id="248" w:author="hutter_sadan" w:date="2023-05-04T22:57:00Z">
        <w:r w:rsidR="00664F92">
          <w:rPr>
            <w:rFonts w:ascii="宋体" w:hAnsi="宋体" w:hint="eastAsia"/>
            <w:sz w:val="21"/>
            <w:szCs w:val="21"/>
            <w:lang w:eastAsia="zh-CN"/>
          </w:rPr>
          <w:t>，结果</w:t>
        </w:r>
      </w:ins>
      <w:ins w:id="249" w:author="hutter_sadan" w:date="2023-05-04T22:58:00Z">
        <w:r w:rsidR="00664F92">
          <w:rPr>
            <w:rFonts w:ascii="宋体" w:hAnsi="宋体" w:hint="eastAsia"/>
            <w:sz w:val="21"/>
            <w:szCs w:val="21"/>
            <w:lang w:eastAsia="zh-CN"/>
          </w:rPr>
          <w:t>证明本文的方法可以大大减小软测量模型建模的误差。</w:t>
        </w:r>
      </w:ins>
      <w:del w:id="250" w:author="hutter_sadan" w:date="2023-05-04T22:57:00Z">
        <w:r w:rsidRPr="0086213C" w:rsidDel="00664F92">
          <w:rPr>
            <w:rFonts w:ascii="宋体" w:hAnsi="宋体" w:hint="eastAsia"/>
            <w:sz w:val="21"/>
            <w:szCs w:val="21"/>
            <w:lang w:eastAsia="zh-CN"/>
          </w:rPr>
          <w:delText>。</w:delText>
        </w:r>
      </w:del>
    </w:p>
    <w:p w14:paraId="497A520E" w14:textId="3A425262" w:rsidR="00651956" w:rsidRPr="00193AB5" w:rsidRDefault="00651956" w:rsidP="00FB3417">
      <w:pPr>
        <w:spacing w:after="40"/>
        <w:ind w:firstLine="420"/>
        <w:jc w:val="both"/>
        <w:rPr>
          <w:sz w:val="21"/>
          <w:szCs w:val="21"/>
          <w:lang w:eastAsia="zh-CN"/>
        </w:rPr>
      </w:pPr>
    </w:p>
    <w:p w14:paraId="6AB151CE" w14:textId="026E63C6" w:rsidR="000701C9" w:rsidRDefault="00193AB5" w:rsidP="000701C9">
      <w:pPr>
        <w:pStyle w:val="1"/>
      </w:pPr>
      <w:del w:id="251" w:author="Magician" w:date="2023-05-04T17:12:00Z">
        <w:r w:rsidRPr="007D1B71" w:rsidDel="00B12ACD">
          <w:rPr>
            <w:rFonts w:hint="eastAsia"/>
          </w:rPr>
          <w:delText>流程模拟</w:delText>
        </w:r>
      </w:del>
      <w:ins w:id="252" w:author="Magician" w:date="2023-05-04T17:08:00Z">
        <w:r w:rsidR="00C32C70">
          <w:rPr>
            <w:rFonts w:hint="eastAsia"/>
          </w:rPr>
          <w:t>仿真验证</w:t>
        </w:r>
      </w:ins>
    </w:p>
    <w:p w14:paraId="7D773B56" w14:textId="7B282F40" w:rsidR="00C32C70" w:rsidRDefault="00B12ACD" w:rsidP="00B12ACD">
      <w:pPr>
        <w:pStyle w:val="3"/>
        <w:numPr>
          <w:ilvl w:val="1"/>
          <w:numId w:val="45"/>
        </w:numPr>
        <w:rPr>
          <w:ins w:id="253" w:author="Magician" w:date="2023-05-04T17:08:00Z"/>
        </w:rPr>
      </w:pPr>
      <w:ins w:id="254" w:author="Magician" w:date="2023-05-04T17:12:00Z">
        <w:r>
          <w:rPr>
            <w:rFonts w:hint="eastAsia"/>
          </w:rPr>
          <w:t>仿真数据准备</w:t>
        </w:r>
      </w:ins>
    </w:p>
    <w:p w14:paraId="2F628BAB" w14:textId="62CC7663" w:rsidR="00193AB5" w:rsidRPr="007D1B71" w:rsidRDefault="00193AB5" w:rsidP="00193AB5">
      <w:pPr>
        <w:spacing w:after="40"/>
        <w:ind w:firstLine="420"/>
        <w:jc w:val="both"/>
        <w:rPr>
          <w:rFonts w:ascii="宋体" w:hAnsi="宋体"/>
          <w:sz w:val="21"/>
          <w:szCs w:val="21"/>
          <w:lang w:eastAsia="zh-CN"/>
        </w:rPr>
      </w:pPr>
      <w:r w:rsidRPr="007D1B71">
        <w:rPr>
          <w:rFonts w:ascii="宋体" w:hAnsi="宋体" w:hint="eastAsia"/>
          <w:sz w:val="21"/>
          <w:szCs w:val="21"/>
          <w:lang w:eastAsia="zh-CN"/>
        </w:rPr>
        <w:t>本文采用</w:t>
      </w:r>
      <w:del w:id="255" w:author="Magician" w:date="2023-05-04T17:12:00Z">
        <w:r w:rsidRPr="007D1B71" w:rsidDel="00B12ACD">
          <w:rPr>
            <w:rFonts w:ascii="宋体" w:hAnsi="宋体" w:hint="eastAsia"/>
            <w:sz w:val="21"/>
            <w:szCs w:val="21"/>
            <w:lang w:eastAsia="zh-CN"/>
          </w:rPr>
          <w:delText>的</w:delText>
        </w:r>
      </w:del>
      <w:del w:id="256" w:author="Magician" w:date="2023-05-04T17:13:00Z">
        <w:r w:rsidRPr="007D1B71" w:rsidDel="00B12ACD">
          <w:rPr>
            <w:rFonts w:ascii="宋体" w:hAnsi="宋体" w:hint="eastAsia"/>
            <w:sz w:val="21"/>
            <w:szCs w:val="21"/>
            <w:lang w:eastAsia="zh-CN"/>
          </w:rPr>
          <w:delText>仿真软件是</w:delText>
        </w:r>
      </w:del>
      <w:proofErr w:type="spellStart"/>
      <w:r w:rsidRPr="007D1B71">
        <w:rPr>
          <w:rFonts w:ascii="宋体" w:hAnsi="宋体" w:hint="eastAsia"/>
          <w:sz w:val="21"/>
          <w:szCs w:val="21"/>
          <w:lang w:eastAsia="zh-CN"/>
        </w:rPr>
        <w:t>Unisim</w:t>
      </w:r>
      <w:proofErr w:type="spellEnd"/>
      <w:r w:rsidRPr="007D1B71">
        <w:rPr>
          <w:rFonts w:ascii="宋体" w:hAnsi="宋体" w:hint="eastAsia"/>
          <w:sz w:val="21"/>
          <w:szCs w:val="21"/>
          <w:lang w:eastAsia="zh-CN"/>
        </w:rPr>
        <w:t xml:space="preserve"> Design</w:t>
      </w:r>
      <w:ins w:id="257" w:author="Magician" w:date="2023-05-04T17:13:00Z">
        <w:r w:rsidR="00B12ACD">
          <w:rPr>
            <w:rFonts w:ascii="宋体" w:hAnsi="宋体" w:hint="eastAsia"/>
            <w:sz w:val="21"/>
            <w:szCs w:val="21"/>
            <w:lang w:eastAsia="zh-CN"/>
          </w:rPr>
          <w:t>流程模拟软件</w:t>
        </w:r>
      </w:ins>
      <w:del w:id="258" w:author="Magician" w:date="2023-05-04T17:13:00Z">
        <w:r w:rsidRPr="007D1B71" w:rsidDel="00B12ACD">
          <w:rPr>
            <w:rFonts w:ascii="宋体" w:hAnsi="宋体" w:hint="eastAsia"/>
            <w:sz w:val="21"/>
            <w:szCs w:val="21"/>
            <w:lang w:eastAsia="zh-CN"/>
          </w:rPr>
          <w:delText>，用于</w:delText>
        </w:r>
      </w:del>
      <w:r w:rsidRPr="007D1B71">
        <w:rPr>
          <w:rFonts w:ascii="宋体" w:hAnsi="宋体" w:hint="eastAsia"/>
          <w:sz w:val="21"/>
          <w:szCs w:val="21"/>
          <w:lang w:eastAsia="zh-CN"/>
        </w:rPr>
        <w:t>模拟常减压分馏过程</w:t>
      </w:r>
      <w:ins w:id="259" w:author="Magician" w:date="2023-05-04T17:13:00Z">
        <w:r w:rsidR="00B12ACD">
          <w:rPr>
            <w:rFonts w:ascii="宋体" w:hAnsi="宋体" w:hint="eastAsia"/>
            <w:sz w:val="21"/>
            <w:szCs w:val="21"/>
            <w:lang w:eastAsia="zh-CN"/>
          </w:rPr>
          <w:t>，</w:t>
        </w:r>
      </w:ins>
      <w:r w:rsidRPr="007D1B71">
        <w:rPr>
          <w:rFonts w:ascii="宋体" w:hAnsi="宋体" w:hint="eastAsia"/>
          <w:sz w:val="21"/>
          <w:szCs w:val="21"/>
          <w:lang w:eastAsia="zh-CN"/>
        </w:rPr>
        <w:t>并</w:t>
      </w:r>
      <w:ins w:id="260" w:author="Magician" w:date="2023-05-04T17:13:00Z">
        <w:r w:rsidR="00B12ACD">
          <w:rPr>
            <w:rFonts w:ascii="宋体" w:hAnsi="宋体" w:hint="eastAsia"/>
            <w:sz w:val="21"/>
            <w:szCs w:val="21"/>
            <w:lang w:eastAsia="zh-CN"/>
          </w:rPr>
          <w:t>通过调整三种不同性质原油的配比，</w:t>
        </w:r>
      </w:ins>
      <w:r w:rsidRPr="007D1B71">
        <w:rPr>
          <w:rFonts w:ascii="宋体" w:hAnsi="宋体" w:hint="eastAsia"/>
          <w:sz w:val="21"/>
          <w:szCs w:val="21"/>
          <w:lang w:eastAsia="zh-CN"/>
        </w:rPr>
        <w:t>获得相关</w:t>
      </w:r>
      <w:ins w:id="261" w:author="Magician" w:date="2023-05-04T17:13:00Z">
        <w:r w:rsidR="00B12ACD">
          <w:rPr>
            <w:rFonts w:ascii="宋体" w:hAnsi="宋体" w:hint="eastAsia"/>
            <w:sz w:val="21"/>
            <w:szCs w:val="21"/>
            <w:lang w:eastAsia="zh-CN"/>
          </w:rPr>
          <w:t>的</w:t>
        </w:r>
      </w:ins>
      <w:r w:rsidRPr="007D1B71">
        <w:rPr>
          <w:rFonts w:ascii="宋体" w:hAnsi="宋体" w:hint="eastAsia"/>
          <w:sz w:val="21"/>
          <w:szCs w:val="21"/>
          <w:lang w:eastAsia="zh-CN"/>
        </w:rPr>
        <w:t>可测量过程数据和质量指标</w:t>
      </w:r>
      <w:ins w:id="262" w:author="Magician" w:date="2023-05-04T17:14:00Z">
        <w:r w:rsidR="00B12ACD">
          <w:rPr>
            <w:rFonts w:ascii="宋体" w:hAnsi="宋体" w:hint="eastAsia"/>
            <w:sz w:val="21"/>
            <w:szCs w:val="21"/>
            <w:lang w:eastAsia="zh-CN"/>
          </w:rPr>
          <w:t>数据</w:t>
        </w:r>
      </w:ins>
      <w:r w:rsidRPr="007D1B71">
        <w:rPr>
          <w:rFonts w:ascii="宋体" w:hAnsi="宋体" w:hint="eastAsia"/>
          <w:sz w:val="21"/>
          <w:szCs w:val="21"/>
          <w:lang w:eastAsia="zh-CN"/>
        </w:rPr>
        <w:t>。</w:t>
      </w:r>
    </w:p>
    <w:p w14:paraId="7294F3F0" w14:textId="0D4B3645" w:rsidR="00193AB5" w:rsidRDefault="00193AB5" w:rsidP="00193AB5">
      <w:pPr>
        <w:spacing w:before="40" w:after="120"/>
        <w:ind w:firstLine="420"/>
        <w:jc w:val="both"/>
        <w:rPr>
          <w:rFonts w:ascii="宋体" w:hAnsi="宋体"/>
          <w:sz w:val="21"/>
          <w:szCs w:val="21"/>
          <w:lang w:eastAsia="zh-CN"/>
        </w:rPr>
      </w:pPr>
      <w:del w:id="263" w:author="hutter_sadan" w:date="2023-05-04T21:39:00Z">
        <w:r w:rsidRPr="007D1B71" w:rsidDel="00BE2055">
          <w:rPr>
            <w:rFonts w:ascii="宋体" w:hAnsi="宋体" w:hint="eastAsia"/>
            <w:sz w:val="21"/>
            <w:szCs w:val="21"/>
            <w:lang w:eastAsia="zh-CN"/>
          </w:rPr>
          <w:delText>利用Unisim Design仿真</w:delText>
        </w:r>
      </w:del>
      <w:ins w:id="264" w:author="Magician" w:date="2023-05-04T17:16:00Z">
        <w:del w:id="265" w:author="hutter_sadan" w:date="2023-05-04T21:39:00Z">
          <w:r w:rsidR="00B12ACD" w:rsidDel="00BE2055">
            <w:rPr>
              <w:rFonts w:ascii="宋体" w:hAnsi="宋体" w:hint="eastAsia"/>
              <w:sz w:val="21"/>
              <w:szCs w:val="21"/>
              <w:lang w:eastAsia="zh-CN"/>
            </w:rPr>
            <w:delText>流程</w:delText>
          </w:r>
        </w:del>
      </w:ins>
      <w:ins w:id="266" w:author="Magician" w:date="2023-05-04T17:17:00Z">
        <w:del w:id="267" w:author="hutter_sadan" w:date="2023-05-04T21:39:00Z">
          <w:r w:rsidR="00B12ACD" w:rsidDel="00BE2055">
            <w:rPr>
              <w:rFonts w:ascii="宋体" w:hAnsi="宋体" w:hint="eastAsia"/>
              <w:sz w:val="21"/>
              <w:szCs w:val="21"/>
              <w:lang w:eastAsia="zh-CN"/>
            </w:rPr>
            <w:delText>模拟</w:delText>
          </w:r>
        </w:del>
      </w:ins>
      <w:del w:id="268" w:author="hutter_sadan" w:date="2023-05-04T21:39:00Z">
        <w:r w:rsidRPr="007D1B71" w:rsidDel="00BE2055">
          <w:rPr>
            <w:rFonts w:ascii="宋体" w:hAnsi="宋体" w:hint="eastAsia"/>
            <w:sz w:val="21"/>
            <w:szCs w:val="21"/>
            <w:lang w:eastAsia="zh-CN"/>
          </w:rPr>
          <w:delText>软件</w:delText>
        </w:r>
      </w:del>
      <w:commentRangeStart w:id="269"/>
      <w:commentRangeStart w:id="270"/>
      <w:del w:id="271" w:author="hutter_sadan" w:date="2023-05-04T21:38:00Z">
        <w:r w:rsidRPr="007D1B71" w:rsidDel="00BE2055">
          <w:rPr>
            <w:rFonts w:ascii="宋体" w:hAnsi="宋体" w:hint="eastAsia"/>
            <w:sz w:val="21"/>
            <w:szCs w:val="21"/>
            <w:lang w:eastAsia="zh-CN"/>
          </w:rPr>
          <w:delText>可以</w:delText>
        </w:r>
      </w:del>
      <w:commentRangeEnd w:id="269"/>
      <w:del w:id="272" w:author="hutter_sadan" w:date="2023-05-04T21:39:00Z">
        <w:r w:rsidR="00B12ACD" w:rsidDel="00BE2055">
          <w:rPr>
            <w:rStyle w:val="ab"/>
            <w:kern w:val="2"/>
            <w:lang w:eastAsia="zh-CN"/>
          </w:rPr>
          <w:commentReference w:id="269"/>
        </w:r>
      </w:del>
      <w:commentRangeEnd w:id="270"/>
      <w:r w:rsidR="00BE2055">
        <w:rPr>
          <w:rStyle w:val="ab"/>
          <w:kern w:val="2"/>
          <w:lang w:eastAsia="zh-CN"/>
        </w:rPr>
        <w:commentReference w:id="270"/>
      </w:r>
      <w:del w:id="274" w:author="hutter_sadan" w:date="2023-05-04T21:39:00Z">
        <w:r w:rsidRPr="007D1B71" w:rsidDel="00BE2055">
          <w:rPr>
            <w:rFonts w:ascii="宋体" w:hAnsi="宋体" w:hint="eastAsia"/>
            <w:sz w:val="21"/>
            <w:szCs w:val="21"/>
            <w:lang w:eastAsia="zh-CN"/>
          </w:rPr>
          <w:delText>搭建一个虚拟的常减压蒸馏塔仿真平台。</w:delText>
        </w:r>
      </w:del>
      <w:r w:rsidRPr="007D1B71">
        <w:rPr>
          <w:rFonts w:ascii="宋体" w:hAnsi="宋体" w:hint="eastAsia"/>
          <w:sz w:val="21"/>
          <w:szCs w:val="21"/>
          <w:lang w:eastAsia="zh-CN"/>
        </w:rPr>
        <w:t>在</w:t>
      </w:r>
      <w:del w:id="275" w:author="hutter_sadan" w:date="2023-05-04T21:39:00Z">
        <w:r w:rsidRPr="007D1B71" w:rsidDel="00BE2055">
          <w:rPr>
            <w:rFonts w:ascii="宋体" w:hAnsi="宋体" w:hint="eastAsia"/>
            <w:sz w:val="21"/>
            <w:szCs w:val="21"/>
            <w:lang w:eastAsia="zh-CN"/>
          </w:rPr>
          <w:delText>这个</w:delText>
        </w:r>
      </w:del>
      <w:ins w:id="276" w:author="hutter_sadan" w:date="2023-05-04T21:39:00Z">
        <w:r w:rsidR="00BE2055">
          <w:rPr>
            <w:rFonts w:ascii="宋体" w:hAnsi="宋体" w:hint="eastAsia"/>
            <w:sz w:val="21"/>
            <w:szCs w:val="21"/>
            <w:lang w:eastAsia="zh-CN"/>
          </w:rPr>
          <w:t>已经用</w:t>
        </w:r>
        <w:proofErr w:type="spellStart"/>
        <w:r w:rsidR="00BE2055">
          <w:rPr>
            <w:rFonts w:ascii="宋体" w:hAnsi="宋体" w:hint="eastAsia"/>
            <w:sz w:val="21"/>
            <w:szCs w:val="21"/>
            <w:lang w:eastAsia="zh-CN"/>
          </w:rPr>
          <w:t>Unisim</w:t>
        </w:r>
        <w:proofErr w:type="spellEnd"/>
        <w:r w:rsidR="00BE2055">
          <w:rPr>
            <w:rFonts w:ascii="宋体" w:hAnsi="宋体"/>
            <w:sz w:val="21"/>
            <w:szCs w:val="21"/>
            <w:lang w:eastAsia="zh-CN"/>
          </w:rPr>
          <w:t xml:space="preserve"> Design</w:t>
        </w:r>
        <w:r w:rsidR="00BE2055">
          <w:rPr>
            <w:rFonts w:ascii="宋体" w:hAnsi="宋体" w:hint="eastAsia"/>
            <w:sz w:val="21"/>
            <w:szCs w:val="21"/>
            <w:lang w:eastAsia="zh-CN"/>
          </w:rPr>
          <w:t>仿真流程模拟软件</w:t>
        </w:r>
      </w:ins>
      <w:ins w:id="277" w:author="hutter_sadan" w:date="2023-05-04T21:40:00Z">
        <w:r w:rsidR="00BE2055">
          <w:rPr>
            <w:rFonts w:ascii="宋体" w:hAnsi="宋体" w:hint="eastAsia"/>
            <w:sz w:val="21"/>
            <w:szCs w:val="21"/>
            <w:lang w:eastAsia="zh-CN"/>
          </w:rPr>
          <w:t>搭建的虚拟常减压蒸馏塔</w:t>
        </w:r>
      </w:ins>
      <w:r w:rsidRPr="007D1B71">
        <w:rPr>
          <w:rFonts w:ascii="宋体" w:hAnsi="宋体" w:hint="eastAsia"/>
          <w:sz w:val="21"/>
          <w:szCs w:val="21"/>
          <w:lang w:eastAsia="zh-CN"/>
        </w:rPr>
        <w:t>仿真平台上，</w:t>
      </w:r>
      <w:del w:id="278" w:author="hutter_sadan" w:date="2023-05-04T22:43:00Z">
        <w:r w:rsidRPr="007D1B71" w:rsidDel="0022607E">
          <w:rPr>
            <w:rFonts w:ascii="宋体" w:hAnsi="宋体" w:hint="eastAsia"/>
            <w:sz w:val="21"/>
            <w:szCs w:val="21"/>
            <w:lang w:eastAsia="zh-CN"/>
          </w:rPr>
          <w:delText>可以</w:delText>
        </w:r>
      </w:del>
      <w:r w:rsidRPr="007D1B71">
        <w:rPr>
          <w:rFonts w:ascii="宋体" w:hAnsi="宋体" w:hint="eastAsia"/>
          <w:sz w:val="21"/>
          <w:szCs w:val="21"/>
          <w:lang w:eastAsia="zh-CN"/>
        </w:rPr>
        <w:t>设定不同的原油进料和分馏</w:t>
      </w:r>
      <w:r w:rsidRPr="007D1B71">
        <w:rPr>
          <w:rFonts w:ascii="宋体" w:hAnsi="宋体" w:hint="eastAsia"/>
          <w:sz w:val="21"/>
          <w:szCs w:val="21"/>
          <w:lang w:eastAsia="zh-CN"/>
        </w:rPr>
        <w:lastRenderedPageBreak/>
        <w:t>过程调整指标，获得可测过程变量和运行输出结果。如图</w:t>
      </w:r>
      <w:r w:rsidR="008636AD">
        <w:rPr>
          <w:rFonts w:ascii="宋体" w:hAnsi="宋体"/>
          <w:sz w:val="21"/>
          <w:szCs w:val="21"/>
          <w:lang w:eastAsia="zh-CN"/>
        </w:rPr>
        <w:t>4</w:t>
      </w:r>
      <w:r w:rsidRPr="007D1B71">
        <w:rPr>
          <w:rFonts w:ascii="宋体" w:hAnsi="宋体" w:hint="eastAsia"/>
          <w:sz w:val="21"/>
          <w:szCs w:val="21"/>
          <w:lang w:eastAsia="zh-CN"/>
        </w:rPr>
        <w:t>所示的常压塔侧线产品包括了汽油、煤油和柴油三种石油产品。</w:t>
      </w:r>
      <w:del w:id="279" w:author="hutter_sadan" w:date="2023-05-04T22:44:00Z">
        <w:r w:rsidRPr="007D1B71" w:rsidDel="0022607E">
          <w:rPr>
            <w:rFonts w:ascii="宋体" w:hAnsi="宋体" w:hint="eastAsia"/>
            <w:sz w:val="21"/>
            <w:szCs w:val="21"/>
            <w:lang w:eastAsia="zh-CN"/>
          </w:rPr>
          <w:delText>我们</w:delText>
        </w:r>
      </w:del>
      <w:r w:rsidRPr="007D1B71">
        <w:rPr>
          <w:rFonts w:ascii="宋体" w:hAnsi="宋体" w:hint="eastAsia"/>
          <w:sz w:val="21"/>
          <w:szCs w:val="21"/>
          <w:lang w:eastAsia="zh-CN"/>
        </w:rPr>
        <w:t>在这个仿真平台上模拟</w:t>
      </w:r>
      <w:commentRangeStart w:id="280"/>
      <w:commentRangeStart w:id="281"/>
      <w:del w:id="282" w:author="hutter_sadan" w:date="2023-05-04T21:40:00Z">
        <w:r w:rsidRPr="007D1B71" w:rsidDel="00BE2055">
          <w:rPr>
            <w:rFonts w:ascii="宋体" w:hAnsi="宋体" w:hint="eastAsia"/>
            <w:sz w:val="21"/>
            <w:szCs w:val="21"/>
            <w:lang w:eastAsia="zh-CN"/>
          </w:rPr>
          <w:delText>常减压塔</w:delText>
        </w:r>
        <w:commentRangeEnd w:id="280"/>
        <w:r w:rsidR="00B12ACD" w:rsidDel="00BE2055">
          <w:rPr>
            <w:rStyle w:val="ab"/>
            <w:kern w:val="2"/>
            <w:lang w:eastAsia="zh-CN"/>
          </w:rPr>
          <w:commentReference w:id="280"/>
        </w:r>
      </w:del>
      <w:commentRangeEnd w:id="281"/>
      <w:r w:rsidR="00BE2055">
        <w:rPr>
          <w:rStyle w:val="ab"/>
          <w:kern w:val="2"/>
          <w:lang w:eastAsia="zh-CN"/>
        </w:rPr>
        <w:commentReference w:id="281"/>
      </w:r>
      <w:ins w:id="283" w:author="hutter_sadan" w:date="2023-05-04T21:40:00Z">
        <w:r w:rsidR="00BE2055">
          <w:rPr>
            <w:rFonts w:ascii="宋体" w:hAnsi="宋体" w:hint="eastAsia"/>
            <w:sz w:val="21"/>
            <w:szCs w:val="21"/>
            <w:lang w:eastAsia="zh-CN"/>
          </w:rPr>
          <w:t>常压塔</w:t>
        </w:r>
      </w:ins>
      <w:r w:rsidRPr="007D1B71">
        <w:rPr>
          <w:rFonts w:ascii="宋体" w:hAnsi="宋体" w:hint="eastAsia"/>
          <w:sz w:val="21"/>
          <w:szCs w:val="21"/>
          <w:lang w:eastAsia="zh-CN"/>
        </w:rPr>
        <w:t>分馏过程。</w:t>
      </w:r>
    </w:p>
    <w:p w14:paraId="575F2FB4" w14:textId="77777777" w:rsidR="00193AB5" w:rsidRDefault="00193AB5" w:rsidP="00193AB5">
      <w:pPr>
        <w:spacing w:before="120" w:after="120" w:line="400" w:lineRule="atLeast"/>
        <w:jc w:val="center"/>
        <w:rPr>
          <w:sz w:val="18"/>
          <w:szCs w:val="18"/>
        </w:rPr>
      </w:pPr>
      <w:r w:rsidRPr="004F5B67">
        <w:rPr>
          <w:noProof/>
          <w:szCs w:val="21"/>
        </w:rPr>
        <w:drawing>
          <wp:inline distT="0" distB="0" distL="0" distR="0" wp14:anchorId="705CF530" wp14:editId="39371545">
            <wp:extent cx="2501265" cy="19583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265" cy="1958340"/>
                    </a:xfrm>
                    <a:prstGeom prst="rect">
                      <a:avLst/>
                    </a:prstGeom>
                    <a:noFill/>
                    <a:ln>
                      <a:noFill/>
                    </a:ln>
                  </pic:spPr>
                </pic:pic>
              </a:graphicData>
            </a:graphic>
          </wp:inline>
        </w:drawing>
      </w:r>
    </w:p>
    <w:p w14:paraId="79B5ED6B" w14:textId="073524EF" w:rsidR="00193AB5" w:rsidRDefault="00193AB5" w:rsidP="00193AB5">
      <w:pPr>
        <w:spacing w:before="120" w:after="120"/>
        <w:ind w:firstLine="397"/>
        <w:jc w:val="center"/>
        <w:rPr>
          <w:sz w:val="18"/>
          <w:szCs w:val="18"/>
          <w:lang w:eastAsia="zh-CN"/>
        </w:rPr>
      </w:pPr>
      <w:r>
        <w:rPr>
          <w:rFonts w:hint="eastAsia"/>
          <w:sz w:val="18"/>
          <w:szCs w:val="18"/>
          <w:lang w:eastAsia="zh-CN"/>
        </w:rPr>
        <w:t>图</w:t>
      </w:r>
      <w:r w:rsidR="008636AD">
        <w:rPr>
          <w:sz w:val="18"/>
          <w:szCs w:val="18"/>
          <w:lang w:eastAsia="zh-CN"/>
        </w:rPr>
        <w:t>4</w:t>
      </w:r>
      <w:r>
        <w:rPr>
          <w:rFonts w:hint="eastAsia"/>
          <w:sz w:val="18"/>
          <w:szCs w:val="18"/>
          <w:lang w:eastAsia="zh-CN"/>
        </w:rPr>
        <w:t xml:space="preserve"> </w:t>
      </w:r>
      <w:r>
        <w:rPr>
          <w:rFonts w:hint="eastAsia"/>
          <w:sz w:val="18"/>
          <w:szCs w:val="18"/>
          <w:lang w:eastAsia="zh-CN"/>
        </w:rPr>
        <w:t>常减压塔局部流程图</w:t>
      </w:r>
    </w:p>
    <w:p w14:paraId="53622AB0" w14:textId="6DBD893D" w:rsidR="00193AB5" w:rsidRPr="00061973" w:rsidRDefault="00193AB5" w:rsidP="00193AB5">
      <w:pPr>
        <w:spacing w:after="120"/>
        <w:ind w:firstLine="420"/>
        <w:jc w:val="both"/>
        <w:rPr>
          <w:rFonts w:ascii="宋体" w:hAnsi="宋体"/>
          <w:sz w:val="21"/>
          <w:szCs w:val="21"/>
          <w:lang w:eastAsia="zh-CN"/>
        </w:rPr>
      </w:pPr>
      <w:r w:rsidRPr="00061973">
        <w:rPr>
          <w:rFonts w:ascii="宋体" w:hAnsi="宋体" w:hint="eastAsia"/>
          <w:sz w:val="21"/>
          <w:szCs w:val="21"/>
          <w:lang w:eastAsia="zh-CN"/>
        </w:rPr>
        <w:t>将图</w:t>
      </w:r>
      <w:r w:rsidR="008636AD">
        <w:rPr>
          <w:rFonts w:ascii="宋体" w:hAnsi="宋体"/>
          <w:sz w:val="21"/>
          <w:szCs w:val="21"/>
          <w:lang w:eastAsia="zh-CN"/>
        </w:rPr>
        <w:t>5</w:t>
      </w:r>
      <w:r w:rsidRPr="00061973">
        <w:rPr>
          <w:rFonts w:ascii="宋体" w:hAnsi="宋体" w:hint="eastAsia"/>
          <w:sz w:val="21"/>
          <w:szCs w:val="21"/>
          <w:lang w:eastAsia="zh-CN"/>
        </w:rPr>
        <w:t>具有如图所示的实沸点曲线的三种原油作为常减压塔三种不同原油进料，使用</w:t>
      </w:r>
      <w:proofErr w:type="spellStart"/>
      <w:r w:rsidRPr="00061973">
        <w:rPr>
          <w:rFonts w:ascii="宋体" w:hAnsi="宋体" w:hint="eastAsia"/>
          <w:sz w:val="21"/>
          <w:szCs w:val="21"/>
          <w:lang w:eastAsia="zh-CN"/>
        </w:rPr>
        <w:t>Unisim</w:t>
      </w:r>
      <w:proofErr w:type="spellEnd"/>
      <w:r w:rsidRPr="00061973">
        <w:rPr>
          <w:rFonts w:ascii="宋体" w:hAnsi="宋体" w:hint="eastAsia"/>
          <w:sz w:val="21"/>
          <w:szCs w:val="21"/>
          <w:lang w:eastAsia="zh-CN"/>
        </w:rPr>
        <w:t xml:space="preserve"> Design流程模拟软件模拟这三种原油进料，设为轻油、中油、重油。</w:t>
      </w:r>
      <w:del w:id="284" w:author="hutter_sadan" w:date="2023-05-04T22:58:00Z">
        <w:r w:rsidRPr="00061973" w:rsidDel="00664F92">
          <w:rPr>
            <w:rFonts w:ascii="宋体" w:hAnsi="宋体" w:hint="eastAsia"/>
            <w:sz w:val="21"/>
            <w:szCs w:val="21"/>
            <w:lang w:eastAsia="zh-CN"/>
          </w:rPr>
          <w:delText>我们</w:delText>
        </w:r>
      </w:del>
      <w:r w:rsidRPr="00061973">
        <w:rPr>
          <w:rFonts w:ascii="宋体" w:hAnsi="宋体" w:hint="eastAsia"/>
          <w:sz w:val="21"/>
          <w:szCs w:val="21"/>
          <w:lang w:eastAsia="zh-CN"/>
        </w:rPr>
        <w:t>通过一个流量反馈控制回路控制三种原油的进料量，并保持稳定。下面将详细说明仿真流程以及分类模型建模和软测量模型建模所需数据的获取。</w:t>
      </w:r>
    </w:p>
    <w:p w14:paraId="780C95D9" w14:textId="77777777" w:rsidR="00193AB5" w:rsidRDefault="00193AB5" w:rsidP="00193AB5">
      <w:pPr>
        <w:spacing w:before="120" w:after="120"/>
        <w:jc w:val="center"/>
      </w:pPr>
      <w:r>
        <w:rPr>
          <w:noProof/>
          <w:szCs w:val="21"/>
        </w:rPr>
        <w:drawing>
          <wp:inline distT="0" distB="0" distL="0" distR="0" wp14:anchorId="1137C206" wp14:editId="231B1E5F">
            <wp:extent cx="2718435" cy="2254885"/>
            <wp:effectExtent l="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6" cstate="print">
                      <a:grayscl/>
                      <a:extLst>
                        <a:ext uri="{28A0092B-C50C-407E-A947-70E740481C1C}">
                          <a14:useLocalDpi xmlns:a14="http://schemas.microsoft.com/office/drawing/2010/main" val="0"/>
                        </a:ext>
                      </a:extLst>
                    </a:blip>
                    <a:srcRect/>
                    <a:stretch>
                      <a:fillRect/>
                    </a:stretch>
                  </pic:blipFill>
                  <pic:spPr bwMode="auto">
                    <a:xfrm>
                      <a:off x="0" y="0"/>
                      <a:ext cx="2718435" cy="2254885"/>
                    </a:xfrm>
                    <a:prstGeom prst="rect">
                      <a:avLst/>
                    </a:prstGeom>
                    <a:noFill/>
                    <a:ln>
                      <a:noFill/>
                    </a:ln>
                  </pic:spPr>
                </pic:pic>
              </a:graphicData>
            </a:graphic>
          </wp:inline>
        </w:drawing>
      </w:r>
    </w:p>
    <w:p w14:paraId="15DDA5F6" w14:textId="0A090B65" w:rsidR="00193AB5" w:rsidRPr="00061973" w:rsidRDefault="00193AB5" w:rsidP="00193AB5">
      <w:pPr>
        <w:spacing w:before="120" w:after="120"/>
        <w:jc w:val="center"/>
        <w:rPr>
          <w:rFonts w:ascii="宋体" w:hAnsi="宋体"/>
          <w:sz w:val="18"/>
          <w:szCs w:val="18"/>
          <w:lang w:eastAsia="zh-CN"/>
        </w:rPr>
      </w:pPr>
      <w:r w:rsidRPr="00061973">
        <w:rPr>
          <w:rFonts w:ascii="宋体" w:hAnsi="宋体" w:hint="eastAsia"/>
          <w:sz w:val="18"/>
          <w:szCs w:val="18"/>
          <w:lang w:eastAsia="zh-CN"/>
        </w:rPr>
        <w:t>图</w:t>
      </w:r>
      <w:r w:rsidR="008636AD">
        <w:rPr>
          <w:rFonts w:ascii="宋体" w:hAnsi="宋体"/>
          <w:sz w:val="18"/>
          <w:szCs w:val="18"/>
          <w:lang w:eastAsia="zh-CN"/>
        </w:rPr>
        <w:t>5</w:t>
      </w:r>
      <w:r w:rsidRPr="00061973">
        <w:rPr>
          <w:rFonts w:ascii="宋体" w:hAnsi="宋体" w:hint="eastAsia"/>
          <w:sz w:val="18"/>
          <w:szCs w:val="18"/>
          <w:lang w:eastAsia="zh-CN"/>
        </w:rPr>
        <w:t xml:space="preserve"> 原油实沸点曲线</w:t>
      </w:r>
    </w:p>
    <w:p w14:paraId="73349938" w14:textId="488C8224" w:rsidR="00193AB5" w:rsidRPr="00061973" w:rsidRDefault="00193AB5" w:rsidP="00193AB5">
      <w:pPr>
        <w:spacing w:after="40"/>
        <w:ind w:firstLine="420"/>
        <w:jc w:val="both"/>
        <w:rPr>
          <w:rFonts w:ascii="宋体" w:hAnsi="宋体"/>
          <w:sz w:val="21"/>
          <w:szCs w:val="21"/>
          <w:lang w:eastAsia="zh-CN"/>
        </w:rPr>
      </w:pPr>
      <w:r w:rsidRPr="00061973">
        <w:rPr>
          <w:rFonts w:ascii="宋体" w:hAnsi="宋体" w:hint="eastAsia"/>
          <w:sz w:val="21"/>
          <w:szCs w:val="21"/>
          <w:lang w:eastAsia="zh-CN"/>
        </w:rPr>
        <w:t>仿真数据的生成分为两个部分，第一部分是生成用于分类方法研究的仿真数据。第二部分是用于基于原料分类的软测量模型建模的仿真数据。</w:t>
      </w:r>
      <w:ins w:id="285" w:author="hutter_sadan" w:date="2023-05-04T22:45:00Z">
        <w:r w:rsidR="0022607E">
          <w:rPr>
            <w:rFonts w:ascii="宋体" w:hAnsi="宋体" w:hint="eastAsia"/>
            <w:sz w:val="21"/>
            <w:szCs w:val="21"/>
            <w:lang w:eastAsia="zh-CN"/>
          </w:rPr>
          <w:t>上文已经提到，仿真的输入是三种</w:t>
        </w:r>
      </w:ins>
      <w:ins w:id="286" w:author="hutter_sadan" w:date="2023-05-04T22:46:00Z">
        <w:r w:rsidR="0022607E">
          <w:rPr>
            <w:rFonts w:ascii="宋体" w:hAnsi="宋体" w:hint="eastAsia"/>
            <w:sz w:val="21"/>
            <w:szCs w:val="21"/>
            <w:lang w:eastAsia="zh-CN"/>
          </w:rPr>
          <w:t>原油进料的比例，输出是经过选择的产品质量指标。</w:t>
        </w:r>
      </w:ins>
      <w:commentRangeStart w:id="287"/>
      <w:commentRangeStart w:id="288"/>
      <w:del w:id="289" w:author="hutter_sadan" w:date="2023-05-04T22:46:00Z">
        <w:r w:rsidRPr="00061973" w:rsidDel="0022607E">
          <w:rPr>
            <w:rFonts w:ascii="宋体" w:hAnsi="宋体" w:hint="eastAsia"/>
            <w:sz w:val="21"/>
            <w:szCs w:val="21"/>
            <w:lang w:eastAsia="zh-CN"/>
          </w:rPr>
          <w:delText>在第一部分中，我们需要研究分类方法，设计一种分类模型。上文已经提到，我们有轻中重三种原油进料。保持原油进料的总量一定，我们设计不同的轻中重原油进料比例混合起来作为进料原油进行仿真。仿真模型的输出是产品出料流量。在实际化工过程中，常压塔的部分指标需要根据进料原油的性质变化而变化。在仿真实验中也是如此。</w:delText>
        </w:r>
      </w:del>
      <w:r w:rsidRPr="00061973">
        <w:rPr>
          <w:rFonts w:ascii="宋体" w:hAnsi="宋体" w:hint="eastAsia"/>
          <w:sz w:val="21"/>
          <w:szCs w:val="21"/>
          <w:lang w:eastAsia="zh-CN"/>
        </w:rPr>
        <w:t>为了保证我们得到的产品质量指标不会随着进料原油</w:t>
      </w:r>
      <w:r w:rsidRPr="00061973">
        <w:rPr>
          <w:rFonts w:ascii="宋体" w:hAnsi="宋体" w:hint="eastAsia"/>
          <w:sz w:val="21"/>
          <w:szCs w:val="21"/>
          <w:lang w:eastAsia="zh-CN"/>
        </w:rPr>
        <w:t>的性质变化而变化，</w:t>
      </w:r>
      <w:ins w:id="290" w:author="hutter_sadan" w:date="2023-05-04T22:47:00Z">
        <w:r w:rsidR="0022607E">
          <w:rPr>
            <w:rFonts w:ascii="宋体" w:hAnsi="宋体" w:hint="eastAsia"/>
            <w:sz w:val="21"/>
            <w:szCs w:val="21"/>
            <w:lang w:eastAsia="zh-CN"/>
          </w:rPr>
          <w:t>本文</w:t>
        </w:r>
      </w:ins>
      <w:del w:id="291" w:author="hutter_sadan" w:date="2023-05-04T22:47:00Z">
        <w:r w:rsidRPr="00061973" w:rsidDel="0022607E">
          <w:rPr>
            <w:rFonts w:ascii="宋体" w:hAnsi="宋体" w:hint="eastAsia"/>
            <w:sz w:val="21"/>
            <w:szCs w:val="21"/>
            <w:lang w:eastAsia="zh-CN"/>
          </w:rPr>
          <w:delText>我们</w:delText>
        </w:r>
      </w:del>
      <w:del w:id="292" w:author="Magician" w:date="2023-05-04T17:24:00Z">
        <w:r w:rsidRPr="00061973" w:rsidDel="0036642C">
          <w:rPr>
            <w:rFonts w:ascii="宋体" w:hAnsi="宋体" w:hint="eastAsia"/>
            <w:sz w:val="21"/>
            <w:szCs w:val="21"/>
            <w:lang w:eastAsia="zh-CN"/>
          </w:rPr>
          <w:delText>需要</w:delText>
        </w:r>
      </w:del>
      <w:r w:rsidRPr="00061973">
        <w:rPr>
          <w:rFonts w:ascii="宋体" w:hAnsi="宋体" w:hint="eastAsia"/>
          <w:sz w:val="21"/>
          <w:szCs w:val="21"/>
          <w:lang w:eastAsia="zh-CN"/>
        </w:rPr>
        <w:t>通过</w:t>
      </w:r>
      <w:ins w:id="293" w:author="Magician" w:date="2023-05-04T17:24:00Z">
        <w:r w:rsidR="0036642C">
          <w:rPr>
            <w:rFonts w:ascii="宋体" w:hAnsi="宋体" w:hint="eastAsia"/>
            <w:sz w:val="21"/>
            <w:szCs w:val="21"/>
            <w:lang w:eastAsia="zh-CN"/>
          </w:rPr>
          <w:t>自动</w:t>
        </w:r>
      </w:ins>
      <w:ins w:id="294" w:author="Magician" w:date="2023-05-04T17:23:00Z">
        <w:r w:rsidR="0036642C">
          <w:rPr>
            <w:rFonts w:ascii="宋体" w:hAnsi="宋体" w:hint="eastAsia"/>
            <w:sz w:val="21"/>
            <w:szCs w:val="21"/>
            <w:lang w:eastAsia="zh-CN"/>
          </w:rPr>
          <w:t>控制</w:t>
        </w:r>
      </w:ins>
      <w:ins w:id="295" w:author="Magician" w:date="2023-05-04T17:24:00Z">
        <w:r w:rsidR="0036642C">
          <w:rPr>
            <w:rFonts w:ascii="宋体" w:hAnsi="宋体" w:hint="eastAsia"/>
            <w:sz w:val="21"/>
            <w:szCs w:val="21"/>
            <w:lang w:eastAsia="zh-CN"/>
          </w:rPr>
          <w:t>来</w:t>
        </w:r>
      </w:ins>
      <w:r w:rsidRPr="00061973">
        <w:rPr>
          <w:rFonts w:ascii="宋体" w:hAnsi="宋体" w:hint="eastAsia"/>
          <w:sz w:val="21"/>
          <w:szCs w:val="21"/>
          <w:lang w:eastAsia="zh-CN"/>
        </w:rPr>
        <w:t>调节仿真软件中的过程变量使产品质量指标基本保持不变。</w:t>
      </w:r>
      <w:ins w:id="296" w:author="hutter_sadan" w:date="2023-05-04T22:47:00Z">
        <w:r w:rsidR="0022607E">
          <w:rPr>
            <w:rFonts w:ascii="宋体" w:hAnsi="宋体" w:hint="eastAsia"/>
            <w:sz w:val="21"/>
            <w:szCs w:val="21"/>
            <w:lang w:eastAsia="zh-CN"/>
          </w:rPr>
          <w:t>经过挑选的</w:t>
        </w:r>
      </w:ins>
      <w:del w:id="297" w:author="hutter_sadan" w:date="2023-05-04T22:47:00Z">
        <w:r w:rsidRPr="00061973" w:rsidDel="0022607E">
          <w:rPr>
            <w:rFonts w:ascii="宋体" w:hAnsi="宋体" w:hint="eastAsia"/>
            <w:sz w:val="21"/>
            <w:szCs w:val="21"/>
            <w:lang w:eastAsia="zh-CN"/>
          </w:rPr>
          <w:delText>这里我们</w:delText>
        </w:r>
        <w:commentRangeStart w:id="298"/>
        <w:commentRangeStart w:id="299"/>
        <w:r w:rsidRPr="00061973" w:rsidDel="0022607E">
          <w:rPr>
            <w:rFonts w:ascii="宋体" w:hAnsi="宋体" w:hint="eastAsia"/>
            <w:sz w:val="21"/>
            <w:szCs w:val="21"/>
            <w:lang w:eastAsia="zh-CN"/>
          </w:rPr>
          <w:delText>需要</w:delText>
        </w:r>
        <w:commentRangeEnd w:id="298"/>
        <w:r w:rsidR="0036642C" w:rsidDel="0022607E">
          <w:rPr>
            <w:rStyle w:val="ab"/>
            <w:kern w:val="2"/>
            <w:lang w:eastAsia="zh-CN"/>
          </w:rPr>
          <w:commentReference w:id="298"/>
        </w:r>
      </w:del>
      <w:commentRangeEnd w:id="299"/>
      <w:r w:rsidR="0022607E">
        <w:rPr>
          <w:rStyle w:val="ab"/>
          <w:kern w:val="2"/>
          <w:lang w:eastAsia="zh-CN"/>
        </w:rPr>
        <w:commentReference w:id="299"/>
      </w:r>
      <w:del w:id="300" w:author="hutter_sadan" w:date="2023-05-04T22:47:00Z">
        <w:r w:rsidRPr="00061973" w:rsidDel="0022607E">
          <w:rPr>
            <w:rFonts w:ascii="宋体" w:hAnsi="宋体" w:hint="eastAsia"/>
            <w:sz w:val="21"/>
            <w:szCs w:val="21"/>
            <w:lang w:eastAsia="zh-CN"/>
          </w:rPr>
          <w:delText>的</w:delText>
        </w:r>
      </w:del>
      <w:r w:rsidRPr="00061973">
        <w:rPr>
          <w:rFonts w:ascii="宋体" w:hAnsi="宋体" w:hint="eastAsia"/>
          <w:sz w:val="21"/>
          <w:szCs w:val="21"/>
          <w:lang w:eastAsia="zh-CN"/>
        </w:rPr>
        <w:t>产品质量指标</w:t>
      </w:r>
      <w:ins w:id="301" w:author="hutter_sadan" w:date="2023-05-04T22:47:00Z">
        <w:r w:rsidR="0022607E">
          <w:rPr>
            <w:rFonts w:ascii="宋体" w:hAnsi="宋体" w:hint="eastAsia"/>
            <w:sz w:val="21"/>
            <w:szCs w:val="21"/>
            <w:lang w:eastAsia="zh-CN"/>
          </w:rPr>
          <w:t>共</w:t>
        </w:r>
      </w:ins>
      <w:r w:rsidRPr="00061973">
        <w:rPr>
          <w:rFonts w:ascii="宋体" w:hAnsi="宋体" w:hint="eastAsia"/>
          <w:sz w:val="21"/>
          <w:szCs w:val="21"/>
          <w:lang w:eastAsia="zh-CN"/>
        </w:rPr>
        <w:t>有五个，分别是：常一线初馏点、常一线终馏点、常一线闪点、常二线终馏点、常三线终馏点。</w:t>
      </w:r>
      <w:del w:id="302" w:author="hutter_sadan" w:date="2023-05-04T22:48:00Z">
        <w:r w:rsidRPr="00061973" w:rsidDel="0022607E">
          <w:rPr>
            <w:rFonts w:ascii="宋体" w:hAnsi="宋体" w:hint="eastAsia"/>
            <w:sz w:val="21"/>
            <w:szCs w:val="21"/>
            <w:lang w:eastAsia="zh-CN"/>
          </w:rPr>
          <w:delText>我们需要在</w:delText>
        </w:r>
      </w:del>
      <w:r w:rsidRPr="00061973">
        <w:rPr>
          <w:rFonts w:ascii="宋体" w:hAnsi="宋体" w:hint="eastAsia"/>
          <w:sz w:val="21"/>
          <w:szCs w:val="21"/>
          <w:lang w:eastAsia="zh-CN"/>
        </w:rPr>
        <w:t>保持这</w:t>
      </w:r>
      <w:ins w:id="303" w:author="hutter_sadan" w:date="2023-05-04T22:48:00Z">
        <w:r w:rsidR="0022607E">
          <w:rPr>
            <w:rFonts w:ascii="宋体" w:hAnsi="宋体" w:hint="eastAsia"/>
            <w:sz w:val="21"/>
            <w:szCs w:val="21"/>
            <w:lang w:eastAsia="zh-CN"/>
          </w:rPr>
          <w:t>五</w:t>
        </w:r>
      </w:ins>
      <w:del w:id="304" w:author="hutter_sadan" w:date="2023-05-04T22:48:00Z">
        <w:r w:rsidRPr="00061973" w:rsidDel="0022607E">
          <w:rPr>
            <w:rFonts w:ascii="宋体" w:hAnsi="宋体" w:hint="eastAsia"/>
            <w:sz w:val="21"/>
            <w:szCs w:val="21"/>
            <w:lang w:eastAsia="zh-CN"/>
          </w:rPr>
          <w:delText>六</w:delText>
        </w:r>
      </w:del>
      <w:proofErr w:type="gramStart"/>
      <w:r w:rsidRPr="00061973">
        <w:rPr>
          <w:rFonts w:ascii="宋体" w:hAnsi="宋体" w:hint="eastAsia"/>
          <w:sz w:val="21"/>
          <w:szCs w:val="21"/>
          <w:lang w:eastAsia="zh-CN"/>
        </w:rPr>
        <w:t>个</w:t>
      </w:r>
      <w:proofErr w:type="gramEnd"/>
      <w:r w:rsidRPr="00061973">
        <w:rPr>
          <w:rFonts w:ascii="宋体" w:hAnsi="宋体" w:hint="eastAsia"/>
          <w:sz w:val="21"/>
          <w:szCs w:val="21"/>
          <w:lang w:eastAsia="zh-CN"/>
        </w:rPr>
        <w:t>质量指标的变化不超过10℃的情况下获得产品出料流量。</w:t>
      </w:r>
    </w:p>
    <w:p w14:paraId="43E6E4CB" w14:textId="35F3B172" w:rsidR="00193AB5" w:rsidRPr="00061973" w:rsidDel="0022607E" w:rsidRDefault="00193AB5" w:rsidP="00193AB5">
      <w:pPr>
        <w:spacing w:after="40"/>
        <w:ind w:firstLine="420"/>
        <w:jc w:val="both"/>
        <w:rPr>
          <w:del w:id="305" w:author="hutter_sadan" w:date="2023-05-04T22:48:00Z"/>
          <w:rFonts w:ascii="宋体" w:hAnsi="宋体"/>
          <w:sz w:val="21"/>
          <w:szCs w:val="21"/>
          <w:lang w:eastAsia="zh-CN"/>
        </w:rPr>
      </w:pPr>
      <w:del w:id="306" w:author="hutter_sadan" w:date="2023-05-04T22:48:00Z">
        <w:r w:rsidRPr="00061973" w:rsidDel="0022607E">
          <w:rPr>
            <w:rFonts w:ascii="宋体" w:hAnsi="宋体" w:hint="eastAsia"/>
            <w:sz w:val="21"/>
            <w:szCs w:val="21"/>
            <w:lang w:eastAsia="zh-CN"/>
          </w:rPr>
          <w:delText>仿真数据的输入是三种原油进料的混合。一个朴实的想法是根据三种原油进料</w:delText>
        </w:r>
        <w:r w:rsidDel="0022607E">
          <w:rPr>
            <w:rFonts w:hAnsi="宋体" w:hint="eastAsia"/>
            <w:szCs w:val="21"/>
            <w:lang w:eastAsia="zh-CN"/>
          </w:rPr>
          <w:delText>(</w:delText>
        </w:r>
        <m:oMath>
          <m:sSub>
            <m:sSubPr>
              <m:ctrlPr>
                <w:rPr>
                  <w:rFonts w:ascii="Cambria Math" w:hAnsi="Cambria Math"/>
                  <w:szCs w:val="21"/>
                  <w:lang w:eastAsia="zh-CN"/>
                </w:rPr>
              </m:ctrlPr>
            </m:sSubPr>
            <m:e>
              <m:r>
                <m:rPr>
                  <m:sty m:val="p"/>
                </m:rPr>
                <w:rPr>
                  <w:rFonts w:ascii="Cambria Math" w:hAnsi="Cambria Math"/>
                  <w:szCs w:val="21"/>
                  <w:lang w:eastAsia="zh-CN"/>
                </w:rPr>
                <m:t>x</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y</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z</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的比例，将混合的进料原油</w:delText>
        </w:r>
        <m:oMath>
          <m:sSub>
            <m:sSubPr>
              <m:ctrlPr>
                <w:rPr>
                  <w:rFonts w:ascii="Cambria Math" w:hAnsi="Cambria Math"/>
                  <w:szCs w:val="21"/>
                  <w:lang w:eastAsia="zh-CN"/>
                </w:rPr>
              </m:ctrlPr>
            </m:sSubPr>
            <m:e>
              <m:r>
                <m:rPr>
                  <m:sty m:val="p"/>
                </m:rPr>
                <w:rPr>
                  <w:rFonts w:ascii="Cambria Math" w:hAnsi="Cambria Math" w:hint="eastAsia"/>
                  <w:szCs w:val="21"/>
                  <w:lang w:eastAsia="zh-CN"/>
                </w:rPr>
                <m:t>C</m:t>
              </m:r>
              <m:ctrlPr>
                <w:rPr>
                  <w:rFonts w:ascii="Cambria Math" w:hAnsi="Cambria Math" w:hint="eastAsia"/>
                  <w:szCs w:val="21"/>
                  <w:lang w:eastAsia="zh-CN"/>
                </w:rPr>
              </m:ctrlPr>
            </m:e>
            <m:sub>
              <m:r>
                <m:rPr>
                  <m:sty m:val="p"/>
                </m:rPr>
                <w:rPr>
                  <w:rFonts w:ascii="Cambria Math" w:hAnsi="Cambria Math"/>
                  <w:szCs w:val="21"/>
                  <w:lang w:eastAsia="zh-CN"/>
                </w:rPr>
                <m:t>i</m:t>
              </m:r>
            </m:sub>
          </m:sSub>
        </m:oMath>
        <w:r w:rsidRPr="00061973" w:rsidDel="0022607E">
          <w:rPr>
            <w:rFonts w:ascii="宋体" w:hAnsi="宋体" w:hint="eastAsia"/>
            <w:sz w:val="21"/>
            <w:szCs w:val="21"/>
            <w:lang w:eastAsia="zh-CN"/>
          </w:rPr>
          <w:delText>进行分类。分类的类别数为三，即一共可以分为三类，和原油进料的种类数相符合。对于每个样本的所属类别，仿真软件无法给出。</w:delText>
        </w:r>
        <w:r w:rsidR="00232A7B" w:rsidDel="0022607E">
          <w:rPr>
            <w:rFonts w:ascii="宋体" w:hAnsi="宋体" w:hint="eastAsia"/>
            <w:sz w:val="21"/>
            <w:szCs w:val="21"/>
            <w:lang w:eastAsia="zh-CN"/>
          </w:rPr>
          <w:delText>所以</w:delText>
        </w:r>
        <w:r w:rsidRPr="00061973" w:rsidDel="0022607E">
          <w:rPr>
            <w:rFonts w:ascii="宋体" w:hAnsi="宋体" w:hint="eastAsia"/>
            <w:sz w:val="21"/>
            <w:szCs w:val="21"/>
            <w:lang w:eastAsia="zh-CN"/>
          </w:rPr>
          <w:delText>我们研究的是无监督的分类方法。我们需要赋予每一种进料原油所属类别，给予一个伪标签用于监督训练。这里我们可以根据出料流量</w:delText>
        </w:r>
        <w:r w:rsidDel="0022607E">
          <w:rPr>
            <w:rFonts w:hAnsi="宋体" w:hint="eastAsia"/>
            <w:szCs w:val="21"/>
            <w:lang w:eastAsia="zh-CN"/>
          </w:rPr>
          <w:delText>(</w:delText>
        </w:r>
        <m:oMath>
          <m:sSub>
            <m:sSubPr>
              <m:ctrlPr>
                <w:rPr>
                  <w:rFonts w:ascii="Cambria Math" w:hAnsi="Cambria Math"/>
                  <w:szCs w:val="21"/>
                </w:rPr>
              </m:ctrlPr>
            </m:sSubPr>
            <m:e>
              <m:r>
                <m:rPr>
                  <m:sty m:val="p"/>
                </m:rPr>
                <w:rPr>
                  <w:rFonts w:ascii="Cambria Math" w:hAnsi="Cambria Math" w:hint="eastAsia"/>
                  <w:szCs w:val="21"/>
                  <w:lang w:eastAsia="zh-CN"/>
                </w:rPr>
                <m:t>m</m:t>
              </m:r>
              <m:ctrlPr>
                <w:rPr>
                  <w:rFonts w:ascii="Cambria Math" w:hAnsi="Cambria Math" w:hint="eastAsia"/>
                  <w:szCs w:val="21"/>
                </w:rPr>
              </m:ctrlPr>
            </m:e>
            <m:sub>
              <m:r>
                <m:rPr>
                  <m:sty m:val="p"/>
                </m:rPr>
                <w:rPr>
                  <w:rFonts w:ascii="Cambria Math" w:hAnsi="Cambria Math"/>
                  <w:szCs w:val="21"/>
                  <w:lang w:eastAsia="zh-CN"/>
                </w:rPr>
                <m:t>i</m:t>
              </m:r>
            </m:sub>
          </m:sSub>
          <m:r>
            <m:rPr>
              <m:sty m:val="p"/>
            </m:rPr>
            <w:rPr>
              <w:rFonts w:ascii="Cambria Math" w:hAnsi="Cambria Math"/>
              <w:szCs w:val="21"/>
              <w:lang w:eastAsia="zh-CN"/>
            </w:rPr>
            <m:t>,</m:t>
          </m:r>
          <m:sSub>
            <m:sSubPr>
              <m:ctrlPr>
                <w:rPr>
                  <w:rFonts w:ascii="Cambria Math" w:hAnsi="Cambria Math"/>
                  <w:szCs w:val="21"/>
                  <w:lang w:eastAsia="zh-CN"/>
                </w:rPr>
              </m:ctrlPr>
            </m:sSubPr>
            <m:e>
              <m:r>
                <m:rPr>
                  <m:sty m:val="p"/>
                </m:rPr>
                <w:rPr>
                  <w:rFonts w:ascii="Cambria Math" w:hAnsi="Cambria Math"/>
                  <w:szCs w:val="21"/>
                  <w:lang w:eastAsia="zh-CN"/>
                </w:rPr>
                <m:t>n</m:t>
              </m:r>
            </m:e>
            <m:sub>
              <m:r>
                <m:rPr>
                  <m:sty m:val="p"/>
                </m:rP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lang w:eastAsia="zh-CN"/>
                </w:rPr>
              </m:ctrlPr>
            </m:sSubPr>
            <m:e>
              <m:r>
                <w:rPr>
                  <w:rFonts w:ascii="Cambria Math" w:hAnsi="Cambria Math"/>
                  <w:szCs w:val="21"/>
                  <w:lang w:eastAsia="zh-CN"/>
                </w:rPr>
                <m:t>h</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和进料流量和</w:delText>
        </w:r>
        <m:oMath>
          <m:r>
            <m:rPr>
              <m:sty m:val="p"/>
            </m:rPr>
            <w:rPr>
              <w:rFonts w:ascii="Cambria Math" w:hAnsi="Cambria Math"/>
              <w:szCs w:val="21"/>
              <w:lang w:eastAsia="zh-CN"/>
            </w:rPr>
            <m:t>(</m:t>
          </m:r>
          <m:sSub>
            <m:sSubPr>
              <m:ctrlPr>
                <w:rPr>
                  <w:rFonts w:ascii="Cambria Math" w:hAnsi="Cambria Math"/>
                  <w:szCs w:val="21"/>
                </w:rPr>
              </m:ctrlPr>
            </m:sSubPr>
            <m:e>
              <m:r>
                <m:rPr>
                  <m:sty m:val="p"/>
                </m:rPr>
                <w:rPr>
                  <w:rFonts w:ascii="Cambria Math" w:hAnsi="Cambria Math" w:hint="eastAsia"/>
                  <w:szCs w:val="21"/>
                  <w:lang w:eastAsia="zh-CN"/>
                </w:rPr>
                <m:t>T</m:t>
              </m:r>
              <m:ctrlPr>
                <w:rPr>
                  <w:rFonts w:ascii="Cambria Math" w:hAnsi="Cambria Math"/>
                  <w:szCs w:val="21"/>
                  <w:lang w:eastAsia="zh-CN"/>
                </w:rPr>
              </m:ctrlPr>
            </m:e>
            <m:sub>
              <m:r>
                <m:rPr>
                  <m:sty m:val="p"/>
                </m:rPr>
                <w:rPr>
                  <w:rFonts w:ascii="Cambria Math" w:hAnsi="Cambria Math"/>
                  <w:szCs w:val="21"/>
                  <w:lang w:eastAsia="zh-CN"/>
                </w:rPr>
                <m:t>i</m:t>
              </m:r>
            </m:sub>
          </m:sSub>
        </m:oMath>
        <w:r w:rsidDel="0022607E">
          <w:rPr>
            <w:rFonts w:hAnsi="宋体" w:hint="eastAsia"/>
            <w:szCs w:val="21"/>
            <w:lang w:eastAsia="zh-CN"/>
          </w:rPr>
          <w:delText>)</w:delText>
        </w:r>
        <w:r w:rsidRPr="00061973" w:rsidDel="0022607E">
          <w:rPr>
            <w:rFonts w:ascii="宋体" w:hAnsi="宋体" w:hint="eastAsia"/>
            <w:sz w:val="21"/>
            <w:szCs w:val="21"/>
            <w:lang w:eastAsia="zh-CN"/>
          </w:rPr>
          <w:delText>的比值</w:delText>
        </w:r>
        <w:r w:rsidDel="0022607E">
          <w:rPr>
            <w:rFonts w:hAnsi="宋体" w:hint="eastAsia"/>
            <w:szCs w:val="21"/>
            <w:lang w:eastAsia="zh-CN"/>
          </w:rPr>
          <w:delText>(</w:delText>
        </w:r>
        <m:oMath>
          <m:sSub>
            <m:sSubPr>
              <m:ctrlPr>
                <w:rPr>
                  <w:rFonts w:ascii="Cambria Math" w:hAnsi="Cambria Math"/>
                  <w:szCs w:val="21"/>
                </w:rPr>
              </m:ctrlPr>
            </m:sSubPr>
            <m:e>
              <m:r>
                <m:rPr>
                  <m:sty m:val="p"/>
                </m:rPr>
                <w:rPr>
                  <w:rFonts w:ascii="Cambria Math" w:hAnsi="Cambria Math"/>
                  <w:szCs w:val="21"/>
                  <w:lang w:eastAsia="zh-CN"/>
                </w:rPr>
                <m:t>m</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n</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r>
            <w:rPr>
              <w:rFonts w:ascii="Cambria Math" w:hAnsi="Cambria Math"/>
              <w:szCs w:val="21"/>
              <w:lang w:eastAsia="zh-CN"/>
            </w:rPr>
            <m:t xml:space="preserve"> ,</m:t>
          </m:r>
          <m:sSub>
            <m:sSubPr>
              <m:ctrlPr>
                <w:rPr>
                  <w:rFonts w:ascii="Cambria Math" w:hAnsi="Cambria Math"/>
                  <w:i/>
                  <w:szCs w:val="21"/>
                </w:rPr>
              </m:ctrlPr>
            </m:sSubPr>
            <m:e>
              <m:r>
                <w:rPr>
                  <w:rFonts w:ascii="Cambria Math" w:hAnsi="Cambria Math"/>
                  <w:szCs w:val="21"/>
                  <w:lang w:eastAsia="zh-CN"/>
                </w:rPr>
                <m:t>h</m:t>
              </m:r>
            </m:e>
            <m:sub>
              <m:r>
                <w:rPr>
                  <w:rFonts w:ascii="Cambria Math" w:hAnsi="Cambria Math"/>
                  <w:szCs w:val="21"/>
                  <w:lang w:eastAsia="zh-CN"/>
                </w:rPr>
                <m:t>i</m:t>
              </m:r>
            </m:sub>
          </m:sSub>
          <m:r>
            <w:rPr>
              <w:rFonts w:ascii="Cambria Math" w:hAnsi="Cambria Math"/>
              <w:szCs w:val="21"/>
              <w:lang w:eastAsia="zh-CN"/>
            </w:rPr>
            <m:t>/</m:t>
          </m:r>
          <m:sSub>
            <m:sSubPr>
              <m:ctrlPr>
                <w:rPr>
                  <w:rFonts w:ascii="Cambria Math" w:hAnsi="Cambria Math"/>
                  <w:i/>
                  <w:szCs w:val="21"/>
                </w:rPr>
              </m:ctrlPr>
            </m:sSubPr>
            <m:e>
              <m:r>
                <w:rPr>
                  <w:rFonts w:ascii="Cambria Math" w:hAnsi="Cambria Math"/>
                  <w:szCs w:val="21"/>
                  <w:lang w:eastAsia="zh-CN"/>
                </w:rPr>
                <m:t>T</m:t>
              </m:r>
            </m:e>
            <m:sub>
              <m:r>
                <w:rPr>
                  <w:rFonts w:ascii="Cambria Math" w:hAnsi="Cambria Math"/>
                  <w:szCs w:val="21"/>
                  <w:lang w:eastAsia="zh-CN"/>
                </w:rPr>
                <m:t>i</m:t>
              </m:r>
            </m:sub>
          </m:sSub>
        </m:oMath>
        <w:r w:rsidDel="0022607E">
          <w:rPr>
            <w:rFonts w:hAnsi="宋体"/>
            <w:szCs w:val="21"/>
            <w:lang w:eastAsia="zh-CN"/>
          </w:rPr>
          <w:delText>)</w:delText>
        </w:r>
        <w:r w:rsidRPr="00061973" w:rsidDel="0022607E">
          <w:rPr>
            <w:rFonts w:ascii="宋体" w:hAnsi="宋体" w:hint="eastAsia"/>
            <w:sz w:val="21"/>
            <w:szCs w:val="21"/>
            <w:lang w:eastAsia="zh-CN"/>
          </w:rPr>
          <w:delText>进行kmeans聚类。将不同比例的原油进料混合的进料原油聚成A, B, C三类，并将这个聚类的类别作为其对应混合进料原油</w:delText>
        </w:r>
        <m:oMath>
          <m:sSub>
            <m:sSubPr>
              <m:ctrlPr>
                <w:rPr>
                  <w:rFonts w:ascii="Cambria Math" w:hAnsi="Cambria Math"/>
                  <w:szCs w:val="21"/>
                </w:rPr>
              </m:ctrlPr>
            </m:sSubPr>
            <m:e>
              <m:r>
                <m:rPr>
                  <m:sty m:val="p"/>
                </m:rPr>
                <w:rPr>
                  <w:rFonts w:ascii="Cambria Math" w:hAnsi="Cambria Math"/>
                  <w:szCs w:val="21"/>
                  <w:lang w:eastAsia="zh-CN"/>
                </w:rPr>
                <m:t>C</m:t>
              </m:r>
            </m:e>
            <m:sub>
              <m:r>
                <m:rPr>
                  <m:sty m:val="p"/>
                </m:rPr>
                <w:rPr>
                  <w:rFonts w:ascii="Cambria Math" w:hAnsi="Cambria Math"/>
                  <w:szCs w:val="21"/>
                  <w:lang w:eastAsia="zh-CN"/>
                </w:rPr>
                <m:t>i</m:t>
              </m:r>
            </m:sub>
          </m:sSub>
        </m:oMath>
        <w:r w:rsidRPr="00061973" w:rsidDel="0022607E">
          <w:rPr>
            <w:rFonts w:ascii="宋体" w:hAnsi="宋体" w:hint="eastAsia"/>
            <w:sz w:val="21"/>
            <w:szCs w:val="21"/>
            <w:lang w:eastAsia="zh-CN"/>
          </w:rPr>
          <w:delText>的伪标签用于分类模型的监督训练。</w:delText>
        </w:r>
        <w:commentRangeEnd w:id="287"/>
        <w:r w:rsidR="00B24E0A" w:rsidDel="0022607E">
          <w:rPr>
            <w:rStyle w:val="ab"/>
            <w:kern w:val="2"/>
            <w:lang w:eastAsia="zh-CN"/>
          </w:rPr>
          <w:commentReference w:id="287"/>
        </w:r>
      </w:del>
      <w:commentRangeEnd w:id="288"/>
      <w:r w:rsidR="0022607E">
        <w:rPr>
          <w:rStyle w:val="ab"/>
          <w:kern w:val="2"/>
          <w:lang w:eastAsia="zh-CN"/>
        </w:rPr>
        <w:commentReference w:id="288"/>
      </w:r>
    </w:p>
    <w:p w14:paraId="0BE40582" w14:textId="226BD95E" w:rsidR="00193AB5" w:rsidRPr="00061973" w:rsidRDefault="00193AB5" w:rsidP="008636AD">
      <w:pPr>
        <w:spacing w:after="40"/>
        <w:ind w:firstLine="420"/>
        <w:jc w:val="both"/>
        <w:rPr>
          <w:rFonts w:ascii="宋体" w:hAnsi="宋体"/>
          <w:sz w:val="21"/>
          <w:szCs w:val="21"/>
          <w:lang w:eastAsia="zh-CN"/>
        </w:rPr>
      </w:pPr>
      <w:commentRangeStart w:id="307"/>
      <w:commentRangeStart w:id="308"/>
      <w:del w:id="309" w:author="hutter_sadan" w:date="2023-05-04T22:48:00Z">
        <w:r w:rsidRPr="00061973" w:rsidDel="0022607E">
          <w:rPr>
            <w:rFonts w:ascii="宋体" w:hAnsi="宋体" w:hint="eastAsia"/>
            <w:sz w:val="21"/>
            <w:szCs w:val="21"/>
            <w:lang w:eastAsia="zh-CN"/>
          </w:rPr>
          <w:delText>设定好原油进料比例后，运行仿真软件。等到仿真软件的仿真流程达到稳态后，我们便可以收集产品产率数据。</w:delText>
        </w:r>
      </w:del>
      <w:commentRangeEnd w:id="307"/>
      <w:r w:rsidR="002A5590">
        <w:rPr>
          <w:rStyle w:val="ab"/>
          <w:kern w:val="2"/>
          <w:lang w:eastAsia="zh-CN"/>
        </w:rPr>
        <w:commentReference w:id="307"/>
      </w:r>
      <w:commentRangeEnd w:id="308"/>
      <w:r w:rsidR="0022607E">
        <w:rPr>
          <w:rStyle w:val="ab"/>
          <w:kern w:val="2"/>
          <w:lang w:eastAsia="zh-CN"/>
        </w:rPr>
        <w:commentReference w:id="308"/>
      </w:r>
      <w:ins w:id="310" w:author="hutter_sadan" w:date="2023-05-04T22:48:00Z">
        <w:r w:rsidR="0022607E">
          <w:rPr>
            <w:rFonts w:ascii="宋体" w:hAnsi="宋体" w:hint="eastAsia"/>
            <w:sz w:val="21"/>
            <w:szCs w:val="21"/>
            <w:lang w:eastAsia="zh-CN"/>
          </w:rPr>
          <w:t>设计多种原油进料比例，</w:t>
        </w:r>
      </w:ins>
      <w:r w:rsidRPr="00061973">
        <w:rPr>
          <w:rFonts w:ascii="宋体" w:hAnsi="宋体" w:hint="eastAsia"/>
          <w:sz w:val="21"/>
          <w:szCs w:val="21"/>
          <w:lang w:eastAsia="zh-CN"/>
        </w:rPr>
        <w:t>每改变一次原油进料的比例，我们就需要调整一次仿真软件的过程变量，确保产品质量指标保持基本不变。</w:t>
      </w:r>
    </w:p>
    <w:p w14:paraId="45B403D3" w14:textId="075F5F67" w:rsidR="00193AB5" w:rsidRPr="00061973" w:rsidDel="0022607E" w:rsidRDefault="00193AB5" w:rsidP="008636AD">
      <w:pPr>
        <w:spacing w:after="40"/>
        <w:ind w:firstLine="420"/>
        <w:jc w:val="both"/>
        <w:rPr>
          <w:moveFrom w:id="311" w:author="hutter_sadan" w:date="2023-05-04T22:53:00Z"/>
          <w:rFonts w:ascii="宋体" w:hAnsi="宋体"/>
          <w:sz w:val="21"/>
          <w:szCs w:val="21"/>
          <w:lang w:eastAsia="zh-CN"/>
        </w:rPr>
      </w:pPr>
      <w:moveFromRangeStart w:id="312" w:author="hutter_sadan" w:date="2023-05-04T22:53:00Z" w:name="move134133218"/>
      <w:moveFrom w:id="313" w:author="hutter_sadan" w:date="2023-05-04T22:53:00Z">
        <w:r w:rsidRPr="00061973" w:rsidDel="0022607E">
          <w:rPr>
            <w:rFonts w:ascii="宋体" w:hAnsi="宋体" w:hint="eastAsia"/>
            <w:sz w:val="21"/>
            <w:szCs w:val="21"/>
            <w:lang w:eastAsia="zh-CN"/>
          </w:rPr>
          <w:t>为了保证仿真的数据更符合真实的流程数据，我们对于</w:t>
        </w:r>
        <w:r w:rsidR="00317A91" w:rsidDel="0022607E">
          <w:rPr>
            <w:rFonts w:ascii="宋体" w:hAnsi="宋体" w:hint="eastAsia"/>
            <w:sz w:val="21"/>
            <w:szCs w:val="21"/>
            <w:lang w:eastAsia="zh-CN"/>
          </w:rPr>
          <w:t>仿真</w:t>
        </w:r>
        <w:r w:rsidRPr="00061973" w:rsidDel="0022607E">
          <w:rPr>
            <w:rFonts w:ascii="宋体" w:hAnsi="宋体" w:hint="eastAsia"/>
            <w:sz w:val="21"/>
            <w:szCs w:val="21"/>
            <w:lang w:eastAsia="zh-CN"/>
          </w:rPr>
          <w:t>数据增加了高斯噪声。然后我们将样本按照训练集、验证集、测试集8:1:1的比例进行分割，共有960个训练样本，120个验证样本，120个测试样本。利用BN和Dropout改进之后的人工神经网络进行分类模型建模</w:t>
        </w:r>
        <w:r w:rsidR="00317A91" w:rsidDel="0022607E">
          <w:rPr>
            <w:rFonts w:ascii="宋体" w:hAnsi="宋体" w:hint="eastAsia"/>
            <w:sz w:val="21"/>
            <w:szCs w:val="21"/>
            <w:lang w:eastAsia="zh-CN"/>
          </w:rPr>
          <w:t>，</w:t>
        </w:r>
        <w:r w:rsidRPr="00061973" w:rsidDel="0022607E">
          <w:rPr>
            <w:rFonts w:ascii="宋体" w:hAnsi="宋体" w:hint="eastAsia"/>
            <w:sz w:val="21"/>
            <w:szCs w:val="21"/>
            <w:lang w:eastAsia="zh-CN"/>
          </w:rPr>
          <w:t>完成分类模型的设计和构建。</w:t>
        </w:r>
      </w:moveFrom>
    </w:p>
    <w:moveFromRangeEnd w:id="312"/>
    <w:p w14:paraId="3FDFC0D2" w14:textId="2736248E" w:rsidR="0022607E" w:rsidRDefault="00193AB5" w:rsidP="008636AD">
      <w:pPr>
        <w:spacing w:before="120" w:after="40"/>
        <w:ind w:firstLine="420"/>
        <w:rPr>
          <w:ins w:id="314" w:author="hutter_sadan" w:date="2023-05-04T22:52:00Z"/>
          <w:rFonts w:ascii="宋体" w:hAnsi="宋体"/>
          <w:sz w:val="21"/>
          <w:szCs w:val="21"/>
          <w:lang w:eastAsia="zh-CN"/>
        </w:rPr>
      </w:pPr>
      <w:del w:id="315" w:author="Magician" w:date="2023-05-04T17:37:00Z">
        <w:r w:rsidRPr="00061973" w:rsidDel="002A5590">
          <w:rPr>
            <w:rFonts w:ascii="宋体" w:hAnsi="宋体" w:hint="eastAsia"/>
            <w:sz w:val="21"/>
            <w:szCs w:val="21"/>
            <w:lang w:eastAsia="zh-CN"/>
          </w:rPr>
          <w:delText>软测量模型的数据收集相对简单。我们需要的</w:delText>
        </w:r>
      </w:del>
      <w:moveToRangeStart w:id="316" w:author="Magician" w:date="2023-05-04T17:48:00Z" w:name="move134114913"/>
      <w:moveTo w:id="317" w:author="Magician" w:date="2023-05-04T17:48:00Z">
        <w:del w:id="318" w:author="Magician" w:date="2023-05-04T17:48:00Z">
          <w:r w:rsidR="00AF7E59" w:rsidDel="00AF7E59">
            <w:rPr>
              <w:rFonts w:ascii="宋体" w:hAnsi="宋体" w:hint="eastAsia"/>
              <w:sz w:val="21"/>
              <w:szCs w:val="21"/>
              <w:lang w:eastAsia="zh-CN"/>
            </w:rPr>
            <w:delText>在</w:delText>
          </w:r>
          <w:r w:rsidR="00AF7E59" w:rsidRPr="00061973" w:rsidDel="00AF7E59">
            <w:rPr>
              <w:rFonts w:ascii="宋体" w:hAnsi="宋体" w:hint="eastAsia"/>
              <w:sz w:val="21"/>
              <w:szCs w:val="21"/>
              <w:lang w:eastAsia="zh-CN"/>
            </w:rPr>
            <w:delText>实际使用</w:delText>
          </w:r>
        </w:del>
        <w:r w:rsidR="00AF7E59" w:rsidRPr="00061973">
          <w:rPr>
            <w:rFonts w:ascii="宋体" w:hAnsi="宋体" w:hint="eastAsia"/>
            <w:sz w:val="21"/>
            <w:szCs w:val="21"/>
            <w:lang w:eastAsia="zh-CN"/>
          </w:rPr>
          <w:t>软测量模型</w:t>
        </w:r>
      </w:moveTo>
      <w:ins w:id="319" w:author="Magician" w:date="2023-05-04T17:48:00Z">
        <w:r w:rsidR="00AF7E59">
          <w:rPr>
            <w:rFonts w:ascii="宋体" w:hAnsi="宋体" w:hint="eastAsia"/>
            <w:sz w:val="21"/>
            <w:szCs w:val="21"/>
            <w:lang w:eastAsia="zh-CN"/>
          </w:rPr>
          <w:t>变量的选择上</w:t>
        </w:r>
      </w:ins>
      <w:moveTo w:id="320" w:author="Magician" w:date="2023-05-04T17:48:00Z">
        <w:del w:id="321" w:author="Magician" w:date="2023-05-04T17:48:00Z">
          <w:r w:rsidR="00AF7E59" w:rsidRPr="00061973" w:rsidDel="00AF7E59">
            <w:rPr>
              <w:rFonts w:ascii="宋体" w:hAnsi="宋体" w:hint="eastAsia"/>
              <w:sz w:val="21"/>
              <w:szCs w:val="21"/>
              <w:lang w:eastAsia="zh-CN"/>
            </w:rPr>
            <w:delText>中</w:delText>
          </w:r>
        </w:del>
        <w:r w:rsidR="00AF7E59" w:rsidRPr="00061973">
          <w:rPr>
            <w:rFonts w:ascii="宋体" w:hAnsi="宋体" w:hint="eastAsia"/>
            <w:sz w:val="21"/>
            <w:szCs w:val="21"/>
            <w:lang w:eastAsia="zh-CN"/>
          </w:rPr>
          <w:t>，</w:t>
        </w:r>
        <w:del w:id="322" w:author="Magician" w:date="2023-05-04T17:48:00Z">
          <w:r w:rsidR="00AF7E59" w:rsidDel="00AF7E59">
            <w:rPr>
              <w:rFonts w:ascii="宋体" w:hAnsi="宋体" w:hint="eastAsia"/>
              <w:sz w:val="21"/>
              <w:szCs w:val="21"/>
              <w:lang w:eastAsia="zh-CN"/>
            </w:rPr>
            <w:delText>我们</w:delText>
          </w:r>
          <w:r w:rsidR="00AF7E59" w:rsidRPr="00061973" w:rsidDel="00AF7E59">
            <w:rPr>
              <w:rFonts w:ascii="宋体" w:hAnsi="宋体" w:hint="eastAsia"/>
              <w:sz w:val="21"/>
              <w:szCs w:val="21"/>
              <w:lang w:eastAsia="zh-CN"/>
            </w:rPr>
            <w:delText>可以</w:delText>
          </w:r>
        </w:del>
        <w:r w:rsidR="00AF7E59" w:rsidRPr="00061973">
          <w:rPr>
            <w:rFonts w:ascii="宋体" w:hAnsi="宋体" w:hint="eastAsia"/>
            <w:sz w:val="21"/>
            <w:szCs w:val="21"/>
            <w:lang w:eastAsia="zh-CN"/>
          </w:rPr>
          <w:t>根据</w:t>
        </w:r>
      </w:moveTo>
      <w:ins w:id="323" w:author="Magician" w:date="2023-05-04T17:48:00Z">
        <w:r w:rsidR="00AF7E59">
          <w:rPr>
            <w:rFonts w:ascii="宋体" w:hAnsi="宋体" w:hint="eastAsia"/>
            <w:sz w:val="21"/>
            <w:szCs w:val="21"/>
            <w:lang w:eastAsia="zh-CN"/>
          </w:rPr>
          <w:t>与作为输出</w:t>
        </w:r>
      </w:ins>
      <w:ins w:id="324" w:author="Magician" w:date="2023-05-04T17:49:00Z">
        <w:r w:rsidR="00AF7E59">
          <w:rPr>
            <w:rFonts w:ascii="宋体" w:hAnsi="宋体" w:hint="eastAsia"/>
            <w:sz w:val="21"/>
            <w:szCs w:val="21"/>
            <w:lang w:eastAsia="zh-CN"/>
          </w:rPr>
          <w:t>变量的产品指标的相关性来</w:t>
        </w:r>
      </w:ins>
      <w:moveTo w:id="325" w:author="Magician" w:date="2023-05-04T17:48:00Z">
        <w:del w:id="326" w:author="Magician" w:date="2023-05-04T17:49:00Z">
          <w:r w:rsidR="00AF7E59" w:rsidRPr="00061973" w:rsidDel="00AF7E59">
            <w:rPr>
              <w:rFonts w:ascii="宋体" w:hAnsi="宋体" w:hint="eastAsia"/>
              <w:sz w:val="21"/>
              <w:szCs w:val="21"/>
              <w:lang w:eastAsia="zh-CN"/>
            </w:rPr>
            <w:delText>实际情况</w:delText>
          </w:r>
        </w:del>
        <w:r w:rsidR="00AF7E59" w:rsidRPr="00061973">
          <w:rPr>
            <w:rFonts w:ascii="宋体" w:hAnsi="宋体" w:hint="eastAsia"/>
            <w:sz w:val="21"/>
            <w:szCs w:val="21"/>
            <w:lang w:eastAsia="zh-CN"/>
          </w:rPr>
          <w:t>选择</w:t>
        </w:r>
        <w:del w:id="327" w:author="Magician" w:date="2023-05-04T17:49:00Z">
          <w:r w:rsidR="00AF7E59" w:rsidRPr="00061973" w:rsidDel="00AF7E59">
            <w:rPr>
              <w:rFonts w:ascii="宋体" w:hAnsi="宋体" w:hint="eastAsia"/>
              <w:sz w:val="21"/>
              <w:szCs w:val="21"/>
              <w:lang w:eastAsia="zh-CN"/>
            </w:rPr>
            <w:delText>是否</w:delText>
          </w:r>
        </w:del>
      </w:moveTo>
      <w:ins w:id="328" w:author="Magician" w:date="2023-05-04T17:49:00Z">
        <w:r w:rsidR="00AF7E59">
          <w:rPr>
            <w:rFonts w:ascii="宋体" w:hAnsi="宋体" w:hint="eastAsia"/>
            <w:sz w:val="21"/>
            <w:szCs w:val="21"/>
            <w:lang w:eastAsia="zh-CN"/>
          </w:rPr>
          <w:t>所</w:t>
        </w:r>
      </w:ins>
      <w:moveTo w:id="329" w:author="Magician" w:date="2023-05-04T17:48:00Z">
        <w:r w:rsidR="00AF7E59" w:rsidRPr="00061973">
          <w:rPr>
            <w:rFonts w:ascii="宋体" w:hAnsi="宋体" w:hint="eastAsia"/>
            <w:sz w:val="21"/>
            <w:szCs w:val="21"/>
            <w:lang w:eastAsia="zh-CN"/>
          </w:rPr>
          <w:t>需要</w:t>
        </w:r>
        <w:del w:id="330" w:author="Magician" w:date="2023-05-04T17:49:00Z">
          <w:r w:rsidR="00AF7E59" w:rsidRPr="00061973" w:rsidDel="00AF7E59">
            <w:rPr>
              <w:rFonts w:ascii="宋体" w:hAnsi="宋体" w:hint="eastAsia"/>
              <w:sz w:val="21"/>
              <w:szCs w:val="21"/>
              <w:lang w:eastAsia="zh-CN"/>
            </w:rPr>
            <w:delText>其他</w:delText>
          </w:r>
        </w:del>
      </w:moveTo>
      <w:ins w:id="331" w:author="Magician" w:date="2023-05-04T17:49:00Z">
        <w:r w:rsidR="00AF7E59">
          <w:rPr>
            <w:rFonts w:ascii="宋体" w:hAnsi="宋体" w:hint="eastAsia"/>
            <w:sz w:val="21"/>
            <w:szCs w:val="21"/>
            <w:lang w:eastAsia="zh-CN"/>
          </w:rPr>
          <w:t>的</w:t>
        </w:r>
      </w:ins>
      <w:moveTo w:id="332" w:author="Magician" w:date="2023-05-04T17:48:00Z">
        <w:r w:rsidR="00AF7E59" w:rsidRPr="00061973">
          <w:rPr>
            <w:rFonts w:ascii="宋体" w:hAnsi="宋体" w:hint="eastAsia"/>
            <w:sz w:val="21"/>
            <w:szCs w:val="21"/>
            <w:lang w:eastAsia="zh-CN"/>
          </w:rPr>
          <w:t>过程变量。</w:t>
        </w:r>
      </w:moveTo>
      <w:moveToRangeEnd w:id="316"/>
      <w:ins w:id="333" w:author="Magician" w:date="2023-05-04T17:37:00Z">
        <w:r w:rsidR="002A5590">
          <w:rPr>
            <w:rFonts w:ascii="宋体" w:hAnsi="宋体" w:hint="eastAsia"/>
            <w:sz w:val="21"/>
            <w:szCs w:val="21"/>
            <w:lang w:eastAsia="zh-CN"/>
          </w:rPr>
          <w:t>上述质量指标</w:t>
        </w:r>
      </w:ins>
      <w:r w:rsidRPr="00061973">
        <w:rPr>
          <w:rFonts w:ascii="宋体" w:hAnsi="宋体" w:hint="eastAsia"/>
          <w:sz w:val="21"/>
          <w:szCs w:val="21"/>
          <w:lang w:eastAsia="zh-CN"/>
        </w:rPr>
        <w:t>软测量模型</w:t>
      </w:r>
      <w:del w:id="334" w:author="Magician" w:date="2023-05-04T17:47:00Z">
        <w:r w:rsidRPr="00061973" w:rsidDel="00AF7E59">
          <w:rPr>
            <w:rFonts w:ascii="宋体" w:hAnsi="宋体" w:hint="eastAsia"/>
            <w:sz w:val="21"/>
            <w:szCs w:val="21"/>
            <w:lang w:eastAsia="zh-CN"/>
          </w:rPr>
          <w:delText>需要</w:delText>
        </w:r>
      </w:del>
      <w:r w:rsidRPr="00061973">
        <w:rPr>
          <w:rFonts w:ascii="宋体" w:hAnsi="宋体" w:hint="eastAsia"/>
          <w:sz w:val="21"/>
          <w:szCs w:val="21"/>
          <w:lang w:eastAsia="zh-CN"/>
        </w:rPr>
        <w:t>的输入</w:t>
      </w:r>
      <w:ins w:id="335" w:author="Magician" w:date="2023-05-04T17:37:00Z">
        <w:r w:rsidR="002A5590">
          <w:rPr>
            <w:rFonts w:ascii="宋体" w:hAnsi="宋体" w:hint="eastAsia"/>
            <w:sz w:val="21"/>
            <w:szCs w:val="21"/>
            <w:lang w:eastAsia="zh-CN"/>
          </w:rPr>
          <w:t>变量</w:t>
        </w:r>
      </w:ins>
      <w:r w:rsidRPr="00061973">
        <w:rPr>
          <w:rFonts w:ascii="宋体" w:hAnsi="宋体" w:hint="eastAsia"/>
          <w:sz w:val="21"/>
          <w:szCs w:val="21"/>
          <w:lang w:eastAsia="zh-CN"/>
        </w:rPr>
        <w:t>是运行过程中的可测数据，包括</w:t>
      </w:r>
      <w:del w:id="336" w:author="Magician" w:date="2023-05-04T17:47:00Z">
        <w:r w:rsidRPr="00061973" w:rsidDel="00AF7E59">
          <w:rPr>
            <w:rFonts w:ascii="宋体" w:hAnsi="宋体" w:hint="eastAsia"/>
            <w:sz w:val="21"/>
            <w:szCs w:val="21"/>
            <w:lang w:eastAsia="zh-CN"/>
          </w:rPr>
          <w:delText>操作变量：</w:delText>
        </w:r>
      </w:del>
      <w:proofErr w:type="gramStart"/>
      <w:r w:rsidRPr="00061973">
        <w:rPr>
          <w:rFonts w:ascii="宋体" w:hAnsi="宋体" w:hint="eastAsia"/>
          <w:sz w:val="21"/>
          <w:szCs w:val="21"/>
          <w:lang w:eastAsia="zh-CN"/>
        </w:rPr>
        <w:t>顶循回流</w:t>
      </w:r>
      <w:proofErr w:type="gramEnd"/>
      <w:r w:rsidRPr="00061973">
        <w:rPr>
          <w:rFonts w:ascii="宋体" w:hAnsi="宋体" w:hint="eastAsia"/>
          <w:sz w:val="21"/>
          <w:szCs w:val="21"/>
          <w:lang w:eastAsia="zh-CN"/>
        </w:rPr>
        <w:t>量、一中回流量、二中回流量，</w:t>
      </w:r>
      <w:proofErr w:type="gramStart"/>
      <w:r w:rsidRPr="00061973">
        <w:rPr>
          <w:rFonts w:ascii="宋体" w:hAnsi="宋体" w:hint="eastAsia"/>
          <w:sz w:val="21"/>
          <w:szCs w:val="21"/>
          <w:lang w:eastAsia="zh-CN"/>
        </w:rPr>
        <w:t>顶循回</w:t>
      </w:r>
      <w:proofErr w:type="gramEnd"/>
      <w:r w:rsidRPr="00061973">
        <w:rPr>
          <w:rFonts w:ascii="宋体" w:hAnsi="宋体" w:hint="eastAsia"/>
          <w:sz w:val="21"/>
          <w:szCs w:val="21"/>
          <w:lang w:eastAsia="zh-CN"/>
        </w:rPr>
        <w:t>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度，一中回流采出温度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度，二中回流采出温度</w:t>
      </w:r>
      <w:proofErr w:type="gramStart"/>
      <w:r w:rsidRPr="00061973">
        <w:rPr>
          <w:rFonts w:ascii="宋体" w:hAnsi="宋体" w:hint="eastAsia"/>
          <w:sz w:val="21"/>
          <w:szCs w:val="21"/>
          <w:lang w:eastAsia="zh-CN"/>
        </w:rPr>
        <w:t>和返塔温</w:t>
      </w:r>
      <w:proofErr w:type="gramEnd"/>
      <w:r w:rsidRPr="00061973">
        <w:rPr>
          <w:rFonts w:ascii="宋体" w:hAnsi="宋体" w:hint="eastAsia"/>
          <w:sz w:val="21"/>
          <w:szCs w:val="21"/>
          <w:lang w:eastAsia="zh-CN"/>
        </w:rPr>
        <w:t>度，塔顶压强和温度等等。</w:t>
      </w:r>
      <w:moveFromRangeStart w:id="337" w:author="Magician" w:date="2023-05-04T17:48:00Z" w:name="move134114913"/>
      <w:moveFrom w:id="338" w:author="Magician" w:date="2023-05-04T17:48:00Z">
        <w:r w:rsidR="00317A91" w:rsidDel="00AF7E59">
          <w:rPr>
            <w:rFonts w:ascii="宋体" w:hAnsi="宋体" w:hint="eastAsia"/>
            <w:sz w:val="21"/>
            <w:szCs w:val="21"/>
            <w:lang w:eastAsia="zh-CN"/>
          </w:rPr>
          <w:t>在</w:t>
        </w:r>
        <w:r w:rsidRPr="00061973" w:rsidDel="00AF7E59">
          <w:rPr>
            <w:rFonts w:ascii="宋体" w:hAnsi="宋体" w:hint="eastAsia"/>
            <w:sz w:val="21"/>
            <w:szCs w:val="21"/>
            <w:lang w:eastAsia="zh-CN"/>
          </w:rPr>
          <w:t>实际使用软测量模型中，</w:t>
        </w:r>
        <w:r w:rsidR="00317A91" w:rsidDel="00AF7E59">
          <w:rPr>
            <w:rFonts w:ascii="宋体" w:hAnsi="宋体" w:hint="eastAsia"/>
            <w:sz w:val="21"/>
            <w:szCs w:val="21"/>
            <w:lang w:eastAsia="zh-CN"/>
          </w:rPr>
          <w:t>我们</w:t>
        </w:r>
        <w:r w:rsidRPr="00061973" w:rsidDel="00AF7E59">
          <w:rPr>
            <w:rFonts w:ascii="宋体" w:hAnsi="宋体" w:hint="eastAsia"/>
            <w:sz w:val="21"/>
            <w:szCs w:val="21"/>
            <w:lang w:eastAsia="zh-CN"/>
          </w:rPr>
          <w:t>可以根据实际情况选择是否需要其他过程变量。</w:t>
        </w:r>
      </w:moveFrom>
      <w:moveFromRangeEnd w:id="337"/>
      <w:del w:id="339" w:author="Magician" w:date="2023-05-04T17:49:00Z">
        <w:r w:rsidRPr="00061973" w:rsidDel="00AF7E59">
          <w:rPr>
            <w:rFonts w:ascii="宋体" w:hAnsi="宋体" w:hint="eastAsia"/>
            <w:sz w:val="21"/>
            <w:szCs w:val="21"/>
            <w:lang w:eastAsia="zh-CN"/>
          </w:rPr>
          <w:delText>软测量模型的</w:delText>
        </w:r>
      </w:del>
      <w:r w:rsidRPr="00061973">
        <w:rPr>
          <w:rFonts w:ascii="宋体" w:hAnsi="宋体" w:hint="eastAsia"/>
          <w:sz w:val="21"/>
          <w:szCs w:val="21"/>
          <w:lang w:eastAsia="zh-CN"/>
        </w:rPr>
        <w:t>输出</w:t>
      </w:r>
      <w:ins w:id="340" w:author="Magician" w:date="2023-05-04T17:49:00Z">
        <w:r w:rsidR="00AF7E59">
          <w:rPr>
            <w:rFonts w:ascii="宋体" w:hAnsi="宋体" w:hint="eastAsia"/>
            <w:sz w:val="21"/>
            <w:szCs w:val="21"/>
            <w:lang w:eastAsia="zh-CN"/>
          </w:rPr>
          <w:t>变量</w:t>
        </w:r>
      </w:ins>
      <w:del w:id="341" w:author="Magician" w:date="2023-05-04T17:49:00Z">
        <w:r w:rsidRPr="00061973" w:rsidDel="00AF7E59">
          <w:rPr>
            <w:rFonts w:ascii="宋体" w:hAnsi="宋体" w:hint="eastAsia"/>
            <w:sz w:val="21"/>
            <w:szCs w:val="21"/>
            <w:lang w:eastAsia="zh-CN"/>
          </w:rPr>
          <w:delText>则是上</w:delText>
        </w:r>
      </w:del>
      <w:del w:id="342" w:author="Magician" w:date="2023-05-04T17:50:00Z">
        <w:r w:rsidRPr="00061973" w:rsidDel="00AF7E59">
          <w:rPr>
            <w:rFonts w:ascii="宋体" w:hAnsi="宋体" w:hint="eastAsia"/>
            <w:sz w:val="21"/>
            <w:szCs w:val="21"/>
            <w:lang w:eastAsia="zh-CN"/>
          </w:rPr>
          <w:delText>文提到的产品质量指标。即</w:delText>
        </w:r>
      </w:del>
      <w:ins w:id="343" w:author="Magician" w:date="2023-05-04T17:50:00Z">
        <w:r w:rsidR="00AF7E59">
          <w:rPr>
            <w:rFonts w:ascii="宋体" w:hAnsi="宋体" w:hint="eastAsia"/>
            <w:sz w:val="21"/>
            <w:szCs w:val="21"/>
            <w:lang w:eastAsia="zh-CN"/>
          </w:rPr>
          <w:t>包括</w:t>
        </w:r>
      </w:ins>
      <w:r w:rsidRPr="00061973">
        <w:rPr>
          <w:rFonts w:ascii="宋体" w:hAnsi="宋体" w:hint="eastAsia"/>
          <w:sz w:val="21"/>
          <w:szCs w:val="21"/>
          <w:lang w:eastAsia="zh-CN"/>
        </w:rPr>
        <w:t>常一线初馏点、常一线终馏点、常一线闪点、常二线终馏点、常三线终馏点和常顶终馏点。将软件模拟流程设计为动态流程，每隔一分钟调整一次仿真环境输入数据，包括原油进料比例和仿真中的某些过程变量等，待仿真环境达到稳态后，进行产品质量指标数据的收集。</w:t>
      </w:r>
      <w:commentRangeStart w:id="344"/>
      <w:commentRangeStart w:id="345"/>
      <w:del w:id="346" w:author="hutter_sadan" w:date="2023-05-04T22:59:00Z">
        <w:r w:rsidRPr="00061973" w:rsidDel="00664F92">
          <w:rPr>
            <w:rFonts w:ascii="宋体" w:hAnsi="宋体" w:hint="eastAsia"/>
            <w:sz w:val="21"/>
            <w:szCs w:val="21"/>
            <w:lang w:eastAsia="zh-CN"/>
          </w:rPr>
          <w:delText>最后根据实际生产状况设计高斯噪声，让仿真数据更接近实际生产数据。</w:delText>
        </w:r>
        <w:commentRangeEnd w:id="344"/>
        <w:r w:rsidR="00AF7E59" w:rsidDel="00664F92">
          <w:rPr>
            <w:rStyle w:val="ab"/>
            <w:kern w:val="2"/>
            <w:lang w:eastAsia="zh-CN"/>
          </w:rPr>
          <w:commentReference w:id="344"/>
        </w:r>
      </w:del>
      <w:commentRangeEnd w:id="345"/>
    </w:p>
    <w:p w14:paraId="70DBB939" w14:textId="089F12D9" w:rsidR="0022607E" w:rsidRPr="00061973" w:rsidRDefault="0022607E" w:rsidP="0022607E">
      <w:pPr>
        <w:spacing w:after="40"/>
        <w:ind w:firstLine="420"/>
        <w:jc w:val="both"/>
        <w:rPr>
          <w:moveTo w:id="347" w:author="hutter_sadan" w:date="2023-05-04T22:53:00Z"/>
          <w:rFonts w:ascii="宋体" w:hAnsi="宋体"/>
          <w:sz w:val="21"/>
          <w:szCs w:val="21"/>
          <w:lang w:eastAsia="zh-CN"/>
        </w:rPr>
      </w:pPr>
      <w:r>
        <w:rPr>
          <w:rStyle w:val="ab"/>
          <w:kern w:val="2"/>
          <w:lang w:eastAsia="zh-CN"/>
        </w:rPr>
        <w:commentReference w:id="345"/>
      </w:r>
      <w:moveToRangeStart w:id="348" w:author="hutter_sadan" w:date="2023-05-04T22:53:00Z" w:name="move134133218"/>
      <w:moveTo w:id="349" w:author="hutter_sadan" w:date="2023-05-04T22:53:00Z">
        <w:r w:rsidRPr="00061973">
          <w:rPr>
            <w:rFonts w:ascii="宋体" w:hAnsi="宋体" w:hint="eastAsia"/>
            <w:sz w:val="21"/>
            <w:szCs w:val="21"/>
            <w:lang w:eastAsia="zh-CN"/>
          </w:rPr>
          <w:t>为了保证仿真的数据更符合真实的流程数据，我们对于</w:t>
        </w:r>
        <w:r>
          <w:rPr>
            <w:rFonts w:ascii="宋体" w:hAnsi="宋体" w:hint="eastAsia"/>
            <w:sz w:val="21"/>
            <w:szCs w:val="21"/>
            <w:lang w:eastAsia="zh-CN"/>
          </w:rPr>
          <w:t>仿真</w:t>
        </w:r>
        <w:r w:rsidRPr="00061973">
          <w:rPr>
            <w:rFonts w:ascii="宋体" w:hAnsi="宋体" w:hint="eastAsia"/>
            <w:sz w:val="21"/>
            <w:szCs w:val="21"/>
            <w:lang w:eastAsia="zh-CN"/>
          </w:rPr>
          <w:t>数据增加了高斯噪声。然后我们将样本按</w:t>
        </w:r>
        <w:r w:rsidRPr="00061973">
          <w:rPr>
            <w:rFonts w:ascii="宋体" w:hAnsi="宋体" w:hint="eastAsia"/>
            <w:sz w:val="21"/>
            <w:szCs w:val="21"/>
            <w:lang w:eastAsia="zh-CN"/>
          </w:rPr>
          <w:lastRenderedPageBreak/>
          <w:t>照训练集、验证集、测试集8:1:1的比例进行分割</w:t>
        </w:r>
      </w:moveTo>
      <w:ins w:id="350" w:author="hutter_sadan" w:date="2023-05-04T22:54:00Z">
        <w:r w:rsidR="002F7D73">
          <w:rPr>
            <w:rFonts w:ascii="宋体" w:hAnsi="宋体" w:hint="eastAsia"/>
            <w:sz w:val="21"/>
            <w:szCs w:val="21"/>
            <w:lang w:eastAsia="zh-CN"/>
          </w:rPr>
          <w:t>。</w:t>
        </w:r>
      </w:ins>
      <w:moveTo w:id="351" w:author="hutter_sadan" w:date="2023-05-04T22:53:00Z">
        <w:del w:id="352" w:author="hutter_sadan" w:date="2023-05-04T22:54:00Z">
          <w:r w:rsidRPr="00061973" w:rsidDel="002F7D73">
            <w:rPr>
              <w:rFonts w:ascii="宋体" w:hAnsi="宋体" w:hint="eastAsia"/>
              <w:sz w:val="21"/>
              <w:szCs w:val="21"/>
              <w:lang w:eastAsia="zh-CN"/>
            </w:rPr>
            <w:delText>，共有960个训练样本，120个验证样本，120个测试样本。</w:delText>
          </w:r>
        </w:del>
        <w:r w:rsidRPr="00061973">
          <w:rPr>
            <w:rFonts w:ascii="宋体" w:hAnsi="宋体" w:hint="eastAsia"/>
            <w:sz w:val="21"/>
            <w:szCs w:val="21"/>
            <w:lang w:eastAsia="zh-CN"/>
          </w:rPr>
          <w:t>利用BN和Dropout改进之后的人工神经网络</w:t>
        </w:r>
      </w:moveTo>
      <w:ins w:id="353" w:author="hutter_sadan" w:date="2023-05-04T22:54:00Z">
        <w:r w:rsidR="002F7D73">
          <w:rPr>
            <w:rFonts w:ascii="宋体" w:hAnsi="宋体" w:hint="eastAsia"/>
            <w:sz w:val="21"/>
            <w:szCs w:val="21"/>
            <w:lang w:eastAsia="zh-CN"/>
          </w:rPr>
          <w:t>进行模型的训练和选择。</w:t>
        </w:r>
      </w:ins>
      <w:moveTo w:id="354" w:author="hutter_sadan" w:date="2023-05-04T22:53:00Z">
        <w:del w:id="355" w:author="hutter_sadan" w:date="2023-05-04T22:54:00Z">
          <w:r w:rsidRPr="00061973" w:rsidDel="002F7D73">
            <w:rPr>
              <w:rFonts w:ascii="宋体" w:hAnsi="宋体" w:hint="eastAsia"/>
              <w:sz w:val="21"/>
              <w:szCs w:val="21"/>
              <w:lang w:eastAsia="zh-CN"/>
            </w:rPr>
            <w:delText>进行分类模型建模</w:delText>
          </w:r>
        </w:del>
        <w:del w:id="356" w:author="hutter_sadan" w:date="2023-05-04T22:55:00Z">
          <w:r w:rsidDel="002F7D73">
            <w:rPr>
              <w:rFonts w:ascii="宋体" w:hAnsi="宋体" w:hint="eastAsia"/>
              <w:sz w:val="21"/>
              <w:szCs w:val="21"/>
              <w:lang w:eastAsia="zh-CN"/>
            </w:rPr>
            <w:delText>，</w:delText>
          </w:r>
          <w:r w:rsidRPr="00061973" w:rsidDel="002F7D73">
            <w:rPr>
              <w:rFonts w:ascii="宋体" w:hAnsi="宋体" w:hint="eastAsia"/>
              <w:sz w:val="21"/>
              <w:szCs w:val="21"/>
              <w:lang w:eastAsia="zh-CN"/>
            </w:rPr>
            <w:delText>完成分类模型的设计和构建。</w:delText>
          </w:r>
        </w:del>
      </w:moveTo>
    </w:p>
    <w:moveToRangeEnd w:id="348"/>
    <w:p w14:paraId="3CBCBB19" w14:textId="022B95F9" w:rsidR="00193AB5" w:rsidRPr="0022607E" w:rsidRDefault="00193AB5" w:rsidP="008636AD">
      <w:pPr>
        <w:spacing w:before="120" w:after="40"/>
        <w:ind w:firstLine="420"/>
        <w:rPr>
          <w:rFonts w:ascii="宋体" w:hAnsi="宋体"/>
          <w:sz w:val="21"/>
          <w:szCs w:val="21"/>
          <w:lang w:eastAsia="zh-CN"/>
        </w:rPr>
      </w:pPr>
    </w:p>
    <w:p w14:paraId="47AD115F" w14:textId="3E00134B" w:rsidR="006E6A85" w:rsidRDefault="006E6A85" w:rsidP="0036642C">
      <w:pPr>
        <w:pStyle w:val="3"/>
        <w:numPr>
          <w:ilvl w:val="1"/>
          <w:numId w:val="45"/>
        </w:numPr>
      </w:pPr>
      <w:r w:rsidRPr="006E6A85">
        <w:rPr>
          <w:rFonts w:hint="eastAsia"/>
        </w:rPr>
        <w:t>仿真</w:t>
      </w:r>
      <w:del w:id="357" w:author="Magician" w:date="2023-05-04T17:26:00Z">
        <w:r w:rsidRPr="006E6A85" w:rsidDel="0036642C">
          <w:rPr>
            <w:rFonts w:hint="eastAsia"/>
          </w:rPr>
          <w:delText>数据</w:delText>
        </w:r>
      </w:del>
      <w:ins w:id="358" w:author="Magician" w:date="2023-05-04T17:26:00Z">
        <w:r w:rsidR="0036642C">
          <w:rPr>
            <w:rFonts w:hint="eastAsia"/>
          </w:rPr>
          <w:t>结果</w:t>
        </w:r>
      </w:ins>
      <w:r w:rsidRPr="006E6A85">
        <w:rPr>
          <w:rFonts w:hint="eastAsia"/>
        </w:rPr>
        <w:t>分析</w:t>
      </w:r>
    </w:p>
    <w:p w14:paraId="2BC6455A" w14:textId="3738DA79" w:rsidR="006E6A85" w:rsidRPr="006E6A85" w:rsidRDefault="006E6A85" w:rsidP="00BE2F05">
      <w:pPr>
        <w:spacing w:before="40" w:afterLines="40" w:after="96"/>
        <w:ind w:firstLine="420"/>
        <w:jc w:val="both"/>
        <w:rPr>
          <w:rFonts w:ascii="宋体" w:hAnsi="宋体"/>
          <w:sz w:val="21"/>
          <w:szCs w:val="21"/>
          <w:lang w:eastAsia="zh-CN"/>
        </w:rPr>
      </w:pPr>
      <w:del w:id="359" w:author="hutter_sadan" w:date="2023-05-04T22:59:00Z">
        <w:r w:rsidRPr="006E6A85" w:rsidDel="00664F92">
          <w:rPr>
            <w:rFonts w:ascii="宋体" w:hAnsi="宋体" w:hint="eastAsia"/>
            <w:sz w:val="21"/>
            <w:szCs w:val="21"/>
            <w:lang w:eastAsia="zh-CN"/>
          </w:rPr>
          <w:delText>我们想要研究的是产品的质量指标，</w:delText>
        </w:r>
      </w:del>
      <w:r w:rsidRPr="006E6A85">
        <w:rPr>
          <w:rFonts w:ascii="宋体" w:hAnsi="宋体" w:hint="eastAsia"/>
          <w:sz w:val="21"/>
          <w:szCs w:val="21"/>
          <w:lang w:eastAsia="zh-CN"/>
        </w:rPr>
        <w:t>影响产品质量指标的因素有很多，包括原油进料性质，过程温度，过程回流量等等。在分析机理的基础上，</w:t>
      </w:r>
      <w:del w:id="360" w:author="hutter_sadan" w:date="2023-05-04T22:59: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选择</w:t>
      </w:r>
      <w:del w:id="361" w:author="hutter_sadan" w:date="2023-05-04T22:59:00Z">
        <w:r w:rsidRPr="006E6A85" w:rsidDel="00664F92">
          <w:rPr>
            <w:rFonts w:ascii="宋体" w:hAnsi="宋体" w:hint="eastAsia"/>
            <w:sz w:val="21"/>
            <w:szCs w:val="21"/>
            <w:lang w:eastAsia="zh-CN"/>
          </w:rPr>
          <w:delText>使用</w:delText>
        </w:r>
      </w:del>
      <w:r w:rsidRPr="006E6A85">
        <w:rPr>
          <w:rFonts w:ascii="宋体" w:hAnsi="宋体" w:hint="eastAsia"/>
          <w:sz w:val="21"/>
          <w:szCs w:val="21"/>
          <w:lang w:eastAsia="zh-CN"/>
        </w:rPr>
        <w:t>25个过程变量以及进料变量作为软测量模型建模的输入。同时，为了减少进料量绝对值的影响，</w:t>
      </w:r>
      <w:del w:id="362"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将与流量有关的量都换算成对应进料流量和的比率，从而提高模型的鲁棒性和泛化能力。</w:t>
      </w:r>
    </w:p>
    <w:p w14:paraId="07854F7F" w14:textId="1B221CF1" w:rsidR="000701C9" w:rsidRDefault="006E6A85" w:rsidP="00BE2F05">
      <w:pPr>
        <w:spacing w:before="40" w:afterLines="40" w:after="96"/>
        <w:ind w:firstLine="420"/>
        <w:jc w:val="both"/>
        <w:rPr>
          <w:rFonts w:ascii="宋体" w:hAnsi="宋体"/>
          <w:sz w:val="21"/>
          <w:szCs w:val="21"/>
          <w:lang w:eastAsia="zh-CN"/>
        </w:rPr>
      </w:pPr>
      <w:r w:rsidRPr="006E6A85">
        <w:rPr>
          <w:rFonts w:ascii="宋体" w:hAnsi="宋体" w:hint="eastAsia"/>
          <w:sz w:val="21"/>
          <w:szCs w:val="21"/>
          <w:lang w:eastAsia="zh-CN"/>
        </w:rPr>
        <w:t>分类模型和软测量模型使用的神经网络都是融入了BN和Dropout的MLP。在实验中，</w:t>
      </w:r>
      <w:del w:id="363" w:author="hutter_sadan" w:date="2023-05-04T23:00:00Z">
        <w:r w:rsidRPr="006E6A85" w:rsidDel="00664F92">
          <w:rPr>
            <w:rFonts w:ascii="宋体" w:hAnsi="宋体" w:hint="eastAsia"/>
            <w:sz w:val="21"/>
            <w:szCs w:val="21"/>
            <w:lang w:eastAsia="zh-CN"/>
          </w:rPr>
          <w:delText>我们</w:delText>
        </w:r>
      </w:del>
      <w:r w:rsidRPr="006E6A85">
        <w:rPr>
          <w:rFonts w:ascii="宋体" w:hAnsi="宋体" w:hint="eastAsia"/>
          <w:sz w:val="21"/>
          <w:szCs w:val="21"/>
          <w:lang w:eastAsia="zh-CN"/>
        </w:rPr>
        <w:t>使用Adam优化算法进行梯度下降。每个</w:t>
      </w:r>
      <w:r w:rsidR="00317A91">
        <w:rPr>
          <w:rFonts w:ascii="宋体" w:hAnsi="宋体" w:hint="eastAsia"/>
          <w:sz w:val="21"/>
          <w:szCs w:val="21"/>
          <w:lang w:eastAsia="zh-CN"/>
        </w:rPr>
        <w:t>神经元</w:t>
      </w:r>
      <w:r w:rsidRPr="006E6A85">
        <w:rPr>
          <w:rFonts w:ascii="宋体" w:hAnsi="宋体" w:hint="eastAsia"/>
          <w:sz w:val="21"/>
          <w:szCs w:val="21"/>
          <w:lang w:eastAsia="zh-CN"/>
        </w:rPr>
        <w:t>的激活函数都是</w:t>
      </w:r>
      <w:proofErr w:type="spellStart"/>
      <w:r w:rsidRPr="006E6A85">
        <w:rPr>
          <w:rFonts w:ascii="宋体" w:hAnsi="宋体" w:hint="eastAsia"/>
          <w:sz w:val="21"/>
          <w:szCs w:val="21"/>
          <w:lang w:eastAsia="zh-CN"/>
        </w:rPr>
        <w:t>Relu</w:t>
      </w:r>
      <w:proofErr w:type="spellEnd"/>
      <w:r w:rsidRPr="006E6A85">
        <w:rPr>
          <w:rFonts w:ascii="宋体" w:hAnsi="宋体" w:hint="eastAsia"/>
          <w:sz w:val="21"/>
          <w:szCs w:val="21"/>
          <w:lang w:eastAsia="zh-CN"/>
        </w:rPr>
        <w:t>函数，有效的避免了梯度爆炸和梯度消失。同时保证了非线性映射。具体的神经网络实现细节按照</w:t>
      </w:r>
      <w:r w:rsidRPr="005C383B">
        <w:rPr>
          <w:rFonts w:ascii="宋体" w:hAnsi="宋体" w:hint="eastAsia"/>
          <w:sz w:val="21"/>
          <w:szCs w:val="21"/>
          <w:vertAlign w:val="superscript"/>
          <w:lang w:eastAsia="zh-CN"/>
        </w:rPr>
        <w:t>[9]</w:t>
      </w:r>
      <w:r w:rsidRPr="006E6A85">
        <w:rPr>
          <w:rFonts w:ascii="宋体" w:hAnsi="宋体" w:hint="eastAsia"/>
          <w:sz w:val="21"/>
          <w:szCs w:val="21"/>
          <w:lang w:eastAsia="zh-CN"/>
        </w:rPr>
        <w:t>实现。数据初始化按照</w:t>
      </w:r>
      <w:proofErr w:type="spellStart"/>
      <w:r w:rsidRPr="006E6A85">
        <w:rPr>
          <w:rFonts w:ascii="宋体" w:hAnsi="宋体" w:hint="eastAsia"/>
          <w:sz w:val="21"/>
          <w:szCs w:val="21"/>
          <w:lang w:eastAsia="zh-CN"/>
        </w:rPr>
        <w:t>xvaier</w:t>
      </w:r>
      <w:proofErr w:type="spellEnd"/>
      <w:r w:rsidRPr="006E6A85">
        <w:rPr>
          <w:rFonts w:ascii="宋体" w:hAnsi="宋体" w:hint="eastAsia"/>
          <w:sz w:val="21"/>
          <w:szCs w:val="21"/>
          <w:lang w:eastAsia="zh-CN"/>
        </w:rPr>
        <w:t>初始化</w:t>
      </w:r>
      <w:r w:rsidRPr="005C383B">
        <w:rPr>
          <w:rFonts w:ascii="宋体" w:hAnsi="宋体" w:hint="eastAsia"/>
          <w:sz w:val="21"/>
          <w:szCs w:val="21"/>
          <w:vertAlign w:val="superscript"/>
          <w:lang w:eastAsia="zh-CN"/>
        </w:rPr>
        <w:t>[1</w:t>
      </w:r>
      <w:r w:rsidR="00850503" w:rsidRPr="005C383B">
        <w:rPr>
          <w:rFonts w:ascii="宋体" w:hAnsi="宋体"/>
          <w:sz w:val="21"/>
          <w:szCs w:val="21"/>
          <w:vertAlign w:val="superscript"/>
          <w:lang w:eastAsia="zh-CN"/>
        </w:rPr>
        <w:t>2</w:t>
      </w:r>
      <w:r w:rsidRPr="005C383B">
        <w:rPr>
          <w:rFonts w:ascii="宋体" w:hAnsi="宋体" w:hint="eastAsia"/>
          <w:sz w:val="21"/>
          <w:szCs w:val="21"/>
          <w:vertAlign w:val="superscript"/>
          <w:lang w:eastAsia="zh-CN"/>
        </w:rPr>
        <w:t>]</w:t>
      </w:r>
      <w:r w:rsidRPr="006E6A85">
        <w:rPr>
          <w:rFonts w:ascii="宋体" w:hAnsi="宋体" w:hint="eastAsia"/>
          <w:sz w:val="21"/>
          <w:szCs w:val="21"/>
          <w:lang w:eastAsia="zh-CN"/>
        </w:rPr>
        <w:t>的方法，一定程度上减少了随机误差。</w:t>
      </w:r>
    </w:p>
    <w:p w14:paraId="177AA5A1" w14:textId="59A9E903" w:rsidR="006E6A85" w:rsidRDefault="006E6A85" w:rsidP="00BE2F05">
      <w:pPr>
        <w:spacing w:before="40" w:after="120"/>
        <w:ind w:firstLine="420"/>
        <w:rPr>
          <w:rFonts w:ascii="宋体" w:hAnsi="宋体"/>
          <w:sz w:val="21"/>
          <w:szCs w:val="21"/>
          <w:lang w:eastAsia="zh-CN"/>
        </w:rPr>
      </w:pPr>
      <w:r w:rsidRPr="006E6A85">
        <w:rPr>
          <w:rFonts w:ascii="宋体" w:hAnsi="宋体" w:hint="eastAsia"/>
          <w:sz w:val="21"/>
          <w:szCs w:val="21"/>
          <w:lang w:eastAsia="zh-CN"/>
        </w:rPr>
        <w:t>表1是</w:t>
      </w:r>
      <w:del w:id="364" w:author="Magician" w:date="2023-05-04T17:44:00Z">
        <w:r w:rsidRPr="006E6A85" w:rsidDel="00AF7E59">
          <w:rPr>
            <w:rFonts w:ascii="宋体" w:hAnsi="宋体" w:hint="eastAsia"/>
            <w:sz w:val="21"/>
            <w:szCs w:val="21"/>
            <w:lang w:eastAsia="zh-CN"/>
          </w:rPr>
          <w:delText>我们的</w:delText>
        </w:r>
      </w:del>
      <w:r w:rsidRPr="006E6A85">
        <w:rPr>
          <w:rFonts w:ascii="宋体" w:hAnsi="宋体" w:hint="eastAsia"/>
          <w:sz w:val="21"/>
          <w:szCs w:val="21"/>
          <w:lang w:eastAsia="zh-CN"/>
        </w:rPr>
        <w:t>分类模型精度的对比结果</w:t>
      </w:r>
      <w:r>
        <w:rPr>
          <w:rFonts w:ascii="宋体" w:hAnsi="宋体" w:hint="eastAsia"/>
          <w:sz w:val="21"/>
          <w:szCs w:val="21"/>
          <w:lang w:eastAsia="zh-CN"/>
        </w:rPr>
        <w:t>。</w:t>
      </w:r>
      <w:proofErr w:type="spellStart"/>
      <w:r>
        <w:rPr>
          <w:rFonts w:ascii="宋体" w:hAnsi="宋体" w:hint="eastAsia"/>
          <w:sz w:val="21"/>
          <w:szCs w:val="21"/>
          <w:lang w:eastAsia="zh-CN"/>
        </w:rPr>
        <w:t>Aggre</w:t>
      </w:r>
      <w:proofErr w:type="spellEnd"/>
      <w:r>
        <w:rPr>
          <w:rFonts w:ascii="宋体" w:hAnsi="宋体"/>
          <w:sz w:val="21"/>
          <w:szCs w:val="21"/>
          <w:lang w:eastAsia="zh-CN"/>
        </w:rPr>
        <w:t>-</w:t>
      </w:r>
      <w:r>
        <w:rPr>
          <w:rFonts w:ascii="宋体" w:hAnsi="宋体" w:hint="eastAsia"/>
          <w:sz w:val="21"/>
          <w:szCs w:val="21"/>
          <w:lang w:eastAsia="zh-CN"/>
        </w:rPr>
        <w:t xml:space="preserve">gate </w:t>
      </w:r>
      <w:r w:rsidRPr="006E6A85">
        <w:rPr>
          <w:rFonts w:ascii="宋体" w:hAnsi="宋体" w:hint="eastAsia"/>
          <w:sz w:val="21"/>
          <w:szCs w:val="21"/>
          <w:lang w:eastAsia="zh-CN"/>
        </w:rPr>
        <w:t>network是周长等人</w:t>
      </w:r>
      <w:r w:rsidRPr="005C383B">
        <w:rPr>
          <w:rFonts w:ascii="宋体" w:hAnsi="宋体"/>
          <w:sz w:val="21"/>
          <w:szCs w:val="21"/>
          <w:vertAlign w:val="superscript"/>
          <w:lang w:eastAsia="zh-CN"/>
        </w:rPr>
        <w:fldChar w:fldCharType="begin"/>
      </w:r>
      <w:r w:rsidRPr="005C383B">
        <w:rPr>
          <w:rFonts w:ascii="宋体" w:hAnsi="宋体"/>
          <w:sz w:val="21"/>
          <w:szCs w:val="21"/>
          <w:vertAlign w:val="superscript"/>
          <w:lang w:eastAsia="zh-CN"/>
        </w:rPr>
        <w:instrText xml:space="preserve"> REF  linsx  \* MERGEFORMAT </w:instrText>
      </w:r>
      <w:r w:rsidRPr="005C383B">
        <w:rPr>
          <w:rFonts w:ascii="宋体" w:hAnsi="宋体"/>
          <w:sz w:val="21"/>
          <w:szCs w:val="21"/>
          <w:vertAlign w:val="superscript"/>
          <w:lang w:eastAsia="zh-CN"/>
        </w:rPr>
        <w:fldChar w:fldCharType="separate"/>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t>9</w:t>
      </w:r>
      <w:r w:rsidRPr="005C383B">
        <w:rPr>
          <w:rFonts w:ascii="宋体" w:hAnsi="宋体" w:hint="eastAsia"/>
          <w:sz w:val="21"/>
          <w:szCs w:val="21"/>
          <w:vertAlign w:val="superscript"/>
          <w:lang w:eastAsia="zh-CN"/>
        </w:rPr>
        <w:t>]</w:t>
      </w:r>
      <w:r w:rsidRPr="005C383B">
        <w:rPr>
          <w:rFonts w:ascii="宋体" w:hAnsi="宋体"/>
          <w:sz w:val="21"/>
          <w:szCs w:val="21"/>
          <w:vertAlign w:val="superscript"/>
          <w:lang w:eastAsia="zh-CN"/>
        </w:rPr>
        <w:fldChar w:fldCharType="end"/>
      </w:r>
      <w:r w:rsidRPr="006E6A85">
        <w:rPr>
          <w:rFonts w:ascii="宋体" w:hAnsi="宋体" w:hint="eastAsia"/>
          <w:sz w:val="21"/>
          <w:szCs w:val="21"/>
          <w:lang w:eastAsia="zh-CN"/>
        </w:rPr>
        <w:t>的分类模型在测试集上的准确率。</w:t>
      </w:r>
      <w:commentRangeStart w:id="365"/>
      <w:commentRangeStart w:id="366"/>
      <w:del w:id="367" w:author="Magician" w:date="2023-05-04T17:44:00Z">
        <w:r w:rsidRPr="006E6A85" w:rsidDel="00AF7E59">
          <w:rPr>
            <w:rFonts w:ascii="宋体" w:hAnsi="宋体" w:hint="eastAsia"/>
            <w:sz w:val="21"/>
            <w:szCs w:val="21"/>
            <w:lang w:eastAsia="zh-CN"/>
          </w:rPr>
          <w:delText>我们的</w:delText>
        </w:r>
      </w:del>
      <w:ins w:id="368" w:author="Magician" w:date="2023-05-04T17:44:00Z">
        <w:r w:rsidR="00AF7E59">
          <w:rPr>
            <w:rFonts w:ascii="宋体" w:hAnsi="宋体" w:hint="eastAsia"/>
            <w:sz w:val="21"/>
            <w:szCs w:val="21"/>
            <w:lang w:eastAsia="zh-CN"/>
          </w:rPr>
          <w:t>本文</w:t>
        </w:r>
      </w:ins>
      <w:r w:rsidRPr="006E6A85">
        <w:rPr>
          <w:rFonts w:ascii="宋体" w:hAnsi="宋体" w:hint="eastAsia"/>
          <w:sz w:val="21"/>
          <w:szCs w:val="21"/>
          <w:lang w:eastAsia="zh-CN"/>
        </w:rPr>
        <w:t>方法</w:t>
      </w:r>
      <w:commentRangeEnd w:id="365"/>
      <w:r w:rsidR="00AF7E59">
        <w:rPr>
          <w:rStyle w:val="ab"/>
          <w:kern w:val="2"/>
          <w:lang w:eastAsia="zh-CN"/>
        </w:rPr>
        <w:commentReference w:id="365"/>
      </w:r>
      <w:commentRangeEnd w:id="366"/>
      <w:r w:rsidR="006714DF">
        <w:rPr>
          <w:rStyle w:val="ab"/>
          <w:kern w:val="2"/>
          <w:lang w:eastAsia="zh-CN"/>
        </w:rPr>
        <w:commentReference w:id="366"/>
      </w:r>
      <w:r w:rsidRPr="006E6A85">
        <w:rPr>
          <w:rFonts w:ascii="宋体" w:hAnsi="宋体" w:hint="eastAsia"/>
          <w:sz w:val="21"/>
          <w:szCs w:val="21"/>
          <w:lang w:eastAsia="zh-CN"/>
        </w:rPr>
        <w:t>是在他们所用的神经网络上增加BN和Dropout，测试</w:t>
      </w:r>
      <w:del w:id="369" w:author="hutter_sadan" w:date="2023-05-04T23:06:00Z">
        <w:r w:rsidRPr="006E6A85" w:rsidDel="006919AE">
          <w:rPr>
            <w:rFonts w:ascii="宋体" w:hAnsi="宋体" w:hint="eastAsia"/>
            <w:sz w:val="21"/>
            <w:szCs w:val="21"/>
            <w:lang w:eastAsia="zh-CN"/>
          </w:rPr>
          <w:delText>我们的</w:delText>
        </w:r>
      </w:del>
      <w:ins w:id="370" w:author="hutter_sadan" w:date="2023-05-04T23:00:00Z">
        <w:r w:rsidR="00664F92">
          <w:rPr>
            <w:rFonts w:ascii="宋体" w:hAnsi="宋体" w:hint="eastAsia"/>
            <w:sz w:val="21"/>
            <w:szCs w:val="21"/>
            <w:lang w:eastAsia="zh-CN"/>
          </w:rPr>
          <w:t>改进</w:t>
        </w:r>
      </w:ins>
      <w:r w:rsidRPr="006E6A85">
        <w:rPr>
          <w:rFonts w:ascii="宋体" w:hAnsi="宋体" w:hint="eastAsia"/>
          <w:sz w:val="21"/>
          <w:szCs w:val="21"/>
          <w:lang w:eastAsia="zh-CN"/>
        </w:rPr>
        <w:t>方法在测试集上的准确率。表</w:t>
      </w:r>
      <w:r w:rsidRPr="006E6A85">
        <w:rPr>
          <w:rFonts w:ascii="宋体" w:hAnsi="宋体"/>
          <w:sz w:val="21"/>
          <w:szCs w:val="21"/>
          <w:lang w:eastAsia="zh-CN"/>
        </w:rPr>
        <w:t>1</w:t>
      </w:r>
      <w:r w:rsidRPr="006E6A85">
        <w:rPr>
          <w:rFonts w:ascii="宋体" w:hAnsi="宋体" w:hint="eastAsia"/>
          <w:sz w:val="21"/>
          <w:szCs w:val="21"/>
          <w:lang w:eastAsia="zh-CN"/>
        </w:rPr>
        <w:t>实现</w:t>
      </w:r>
      <w:del w:id="371" w:author="hutter_sadan" w:date="2023-05-04T23:06:00Z">
        <w:r w:rsidRPr="006E6A85" w:rsidDel="006919AE">
          <w:rPr>
            <w:rFonts w:ascii="宋体" w:hAnsi="宋体" w:hint="eastAsia"/>
            <w:sz w:val="21"/>
            <w:szCs w:val="21"/>
            <w:lang w:eastAsia="zh-CN"/>
          </w:rPr>
          <w:delText>我们</w:delText>
        </w:r>
      </w:del>
      <w:ins w:id="372" w:author="hutter_sadan" w:date="2023-05-04T23:06:00Z">
        <w:r w:rsidR="006919AE">
          <w:rPr>
            <w:rFonts w:ascii="宋体" w:hAnsi="宋体" w:hint="eastAsia"/>
            <w:sz w:val="21"/>
            <w:szCs w:val="21"/>
            <w:lang w:eastAsia="zh-CN"/>
          </w:rPr>
          <w:t>改进</w:t>
        </w:r>
      </w:ins>
      <w:r w:rsidRPr="006E6A85">
        <w:rPr>
          <w:rFonts w:ascii="宋体" w:hAnsi="宋体" w:hint="eastAsia"/>
          <w:sz w:val="21"/>
          <w:szCs w:val="21"/>
          <w:lang w:eastAsia="zh-CN"/>
        </w:rPr>
        <w:t>的方法相较于前人的方法在准确率上有很大提升，说明</w:t>
      </w:r>
      <w:ins w:id="373" w:author="hutter_sadan" w:date="2023-05-04T23:06:00Z">
        <w:r w:rsidR="006919AE">
          <w:rPr>
            <w:rFonts w:ascii="宋体" w:hAnsi="宋体" w:hint="eastAsia"/>
            <w:sz w:val="21"/>
            <w:szCs w:val="21"/>
            <w:lang w:eastAsia="zh-CN"/>
          </w:rPr>
          <w:t>改进</w:t>
        </w:r>
      </w:ins>
      <w:del w:id="374" w:author="hutter_sadan" w:date="2023-05-04T23:06:00Z">
        <w:r w:rsidRPr="006E6A85" w:rsidDel="006919AE">
          <w:rPr>
            <w:rFonts w:ascii="宋体" w:hAnsi="宋体" w:hint="eastAsia"/>
            <w:sz w:val="21"/>
            <w:szCs w:val="21"/>
            <w:lang w:eastAsia="zh-CN"/>
          </w:rPr>
          <w:delText>我们</w:delText>
        </w:r>
      </w:del>
      <w:r w:rsidRPr="006E6A85">
        <w:rPr>
          <w:rFonts w:ascii="宋体" w:hAnsi="宋体" w:hint="eastAsia"/>
          <w:sz w:val="21"/>
          <w:szCs w:val="21"/>
          <w:lang w:eastAsia="zh-CN"/>
        </w:rPr>
        <w:t>的分类方法有更好的效果。</w:t>
      </w:r>
    </w:p>
    <w:p w14:paraId="4C383CF9" w14:textId="4189BDFF" w:rsidR="007A62EB" w:rsidRDefault="007A62EB" w:rsidP="00BE2F05">
      <w:pPr>
        <w:spacing w:before="120"/>
        <w:jc w:val="center"/>
        <w:rPr>
          <w:sz w:val="18"/>
          <w:szCs w:val="18"/>
          <w:lang w:eastAsia="zh-CN"/>
        </w:rPr>
      </w:pPr>
      <w:r>
        <w:rPr>
          <w:rFonts w:hint="eastAsia"/>
          <w:sz w:val="18"/>
          <w:szCs w:val="18"/>
          <w:lang w:eastAsia="zh-CN"/>
        </w:rPr>
        <w:t>表</w:t>
      </w:r>
      <w:r>
        <w:rPr>
          <w:sz w:val="18"/>
          <w:szCs w:val="18"/>
          <w:lang w:eastAsia="zh-CN"/>
        </w:rPr>
        <w:t>1</w:t>
      </w:r>
      <w:r>
        <w:rPr>
          <w:rFonts w:hint="eastAsia"/>
          <w:sz w:val="18"/>
          <w:szCs w:val="18"/>
          <w:lang w:eastAsia="zh-CN"/>
        </w:rPr>
        <w:t xml:space="preserve"> </w:t>
      </w:r>
      <w:r>
        <w:rPr>
          <w:rFonts w:hint="eastAsia"/>
          <w:sz w:val="18"/>
          <w:szCs w:val="18"/>
          <w:lang w:eastAsia="zh-CN"/>
        </w:rPr>
        <w:t>分类方法在测试集上的准确率对比对比</w:t>
      </w:r>
    </w:p>
    <w:tbl>
      <w:tblPr>
        <w:tblW w:w="3126"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891"/>
        <w:gridCol w:w="1239"/>
        <w:gridCol w:w="866"/>
      </w:tblGrid>
      <w:tr w:rsidR="007A62EB" w14:paraId="018FEE4C" w14:textId="77777777" w:rsidTr="00816987">
        <w:trPr>
          <w:trHeight w:val="340"/>
          <w:jc w:val="center"/>
        </w:trPr>
        <w:tc>
          <w:tcPr>
            <w:tcW w:w="1487" w:type="pct"/>
            <w:vAlign w:val="center"/>
          </w:tcPr>
          <w:p w14:paraId="2487EBA9" w14:textId="77777777" w:rsidR="007A62EB" w:rsidRPr="007A62EB" w:rsidRDefault="007A62EB" w:rsidP="00816987">
            <w:pPr>
              <w:pStyle w:val="1133"/>
              <w:spacing w:beforeLines="120" w:before="288"/>
              <w:rPr>
                <w:sz w:val="18"/>
                <w:szCs w:val="18"/>
              </w:rPr>
            </w:pPr>
            <w:r w:rsidRPr="007A62EB">
              <w:rPr>
                <w:rFonts w:hint="eastAsia"/>
                <w:sz w:val="18"/>
                <w:szCs w:val="18"/>
              </w:rPr>
              <w:t>Model</w:t>
            </w:r>
          </w:p>
        </w:tc>
        <w:tc>
          <w:tcPr>
            <w:tcW w:w="2067" w:type="pct"/>
            <w:vAlign w:val="center"/>
          </w:tcPr>
          <w:p w14:paraId="0D6865A6" w14:textId="77777777" w:rsidR="007A62EB" w:rsidRPr="007A62EB" w:rsidRDefault="007A62EB" w:rsidP="00816987">
            <w:pPr>
              <w:pStyle w:val="1133"/>
              <w:spacing w:beforeLines="120" w:before="288"/>
              <w:rPr>
                <w:sz w:val="18"/>
                <w:szCs w:val="18"/>
              </w:rPr>
            </w:pPr>
            <w:r w:rsidRPr="007A62EB">
              <w:rPr>
                <w:sz w:val="18"/>
                <w:szCs w:val="18"/>
              </w:rPr>
              <w:t>Aggregated network</w:t>
            </w:r>
            <w:ins w:id="375" w:author="hutter_sadan" w:date="2023-05-01T20:45:00Z">
              <w:r w:rsidRPr="007A62EB">
                <w:rPr>
                  <w:sz w:val="18"/>
                  <w:szCs w:val="18"/>
                  <w:vertAlign w:val="superscript"/>
                </w:rPr>
                <w:fldChar w:fldCharType="begin"/>
              </w:r>
              <w:r w:rsidRPr="007A62EB">
                <w:rPr>
                  <w:sz w:val="18"/>
                  <w:szCs w:val="18"/>
                  <w:vertAlign w:val="superscript"/>
                </w:rPr>
                <w:instrText xml:space="preserve"> REF  linsx  \* MERGEFORMAT </w:instrText>
              </w:r>
              <w:r w:rsidRPr="007A62EB">
                <w:rPr>
                  <w:sz w:val="18"/>
                  <w:szCs w:val="18"/>
                  <w:vertAlign w:val="superscript"/>
                </w:rPr>
                <w:fldChar w:fldCharType="separate"/>
              </w:r>
              <w:r w:rsidRPr="007A62EB">
                <w:rPr>
                  <w:rFonts w:hint="eastAsia"/>
                  <w:sz w:val="18"/>
                  <w:szCs w:val="18"/>
                  <w:vertAlign w:val="superscript"/>
                </w:rPr>
                <w:t>[</w:t>
              </w:r>
              <w:r w:rsidRPr="007A62EB">
                <w:rPr>
                  <w:sz w:val="18"/>
                  <w:szCs w:val="18"/>
                  <w:vertAlign w:val="superscript"/>
                </w:rPr>
                <w:t>9</w:t>
              </w:r>
              <w:r w:rsidRPr="007A62EB">
                <w:rPr>
                  <w:rFonts w:hint="eastAsia"/>
                  <w:sz w:val="18"/>
                  <w:szCs w:val="18"/>
                  <w:vertAlign w:val="superscript"/>
                </w:rPr>
                <w:t>]</w:t>
              </w:r>
              <w:r w:rsidRPr="007A62EB">
                <w:rPr>
                  <w:sz w:val="18"/>
                  <w:szCs w:val="18"/>
                  <w:vertAlign w:val="superscript"/>
                </w:rPr>
                <w:fldChar w:fldCharType="end"/>
              </w:r>
              <w:r w:rsidRPr="007A62EB" w:rsidDel="002B6D6D">
                <w:rPr>
                  <w:rFonts w:hint="eastAsia"/>
                  <w:sz w:val="18"/>
                  <w:szCs w:val="18"/>
                </w:rPr>
                <w:t xml:space="preserve"> </w:t>
              </w:r>
            </w:ins>
          </w:p>
        </w:tc>
        <w:tc>
          <w:tcPr>
            <w:tcW w:w="1446" w:type="pct"/>
            <w:vAlign w:val="center"/>
          </w:tcPr>
          <w:p w14:paraId="79104E12" w14:textId="77777777" w:rsidR="007A62EB" w:rsidRPr="007A62EB" w:rsidRDefault="007A62EB" w:rsidP="00816987">
            <w:pPr>
              <w:pStyle w:val="1133"/>
              <w:spacing w:beforeLines="120" w:before="288"/>
              <w:rPr>
                <w:sz w:val="18"/>
                <w:szCs w:val="18"/>
              </w:rPr>
            </w:pPr>
            <w:r w:rsidRPr="007A62EB">
              <w:rPr>
                <w:rFonts w:hint="eastAsia"/>
                <w:sz w:val="18"/>
                <w:szCs w:val="18"/>
              </w:rPr>
              <w:t>A</w:t>
            </w:r>
            <w:r w:rsidRPr="007A62EB">
              <w:rPr>
                <w:sz w:val="18"/>
                <w:szCs w:val="18"/>
              </w:rPr>
              <w:t>djusted NN</w:t>
            </w:r>
          </w:p>
        </w:tc>
      </w:tr>
      <w:tr w:rsidR="007A62EB" w14:paraId="05B8C71E" w14:textId="77777777" w:rsidTr="00816987">
        <w:trPr>
          <w:trHeight w:val="340"/>
          <w:jc w:val="center"/>
        </w:trPr>
        <w:tc>
          <w:tcPr>
            <w:tcW w:w="1487" w:type="pct"/>
            <w:vAlign w:val="center"/>
          </w:tcPr>
          <w:p w14:paraId="09B58080" w14:textId="77777777" w:rsidR="007A62EB" w:rsidRPr="007A62EB" w:rsidRDefault="007A62EB" w:rsidP="00816987">
            <w:pPr>
              <w:pStyle w:val="1133"/>
              <w:spacing w:beforeLines="120" w:before="288" w:after="40"/>
              <w:rPr>
                <w:sz w:val="18"/>
                <w:szCs w:val="18"/>
              </w:rPr>
            </w:pPr>
            <w:r w:rsidRPr="007A62EB">
              <w:rPr>
                <w:sz w:val="18"/>
                <w:szCs w:val="18"/>
              </w:rPr>
              <w:t>accuracy</w:t>
            </w:r>
          </w:p>
        </w:tc>
        <w:tc>
          <w:tcPr>
            <w:tcW w:w="2067" w:type="pct"/>
            <w:vAlign w:val="center"/>
          </w:tcPr>
          <w:p w14:paraId="130F6C65" w14:textId="77777777" w:rsidR="007A62EB" w:rsidRPr="007A62EB" w:rsidRDefault="007A62EB" w:rsidP="00816987">
            <w:pPr>
              <w:pStyle w:val="1133"/>
              <w:spacing w:beforeLines="120" w:before="288" w:after="40"/>
              <w:rPr>
                <w:sz w:val="18"/>
                <w:szCs w:val="18"/>
              </w:rPr>
            </w:pPr>
            <w:r w:rsidRPr="007A62EB">
              <w:rPr>
                <w:sz w:val="18"/>
                <w:szCs w:val="18"/>
              </w:rPr>
              <w:t>96.53%</w:t>
            </w:r>
          </w:p>
        </w:tc>
        <w:tc>
          <w:tcPr>
            <w:tcW w:w="1446" w:type="pct"/>
            <w:vAlign w:val="center"/>
          </w:tcPr>
          <w:p w14:paraId="51BE1F04" w14:textId="77777777" w:rsidR="007A62EB" w:rsidRPr="007A62EB" w:rsidRDefault="007A62EB" w:rsidP="00816987">
            <w:pPr>
              <w:pStyle w:val="1133"/>
              <w:spacing w:beforeLines="120" w:before="288" w:after="40"/>
              <w:rPr>
                <w:sz w:val="18"/>
                <w:szCs w:val="18"/>
              </w:rPr>
            </w:pPr>
            <w:r w:rsidRPr="007A62EB">
              <w:rPr>
                <w:sz w:val="18"/>
                <w:szCs w:val="18"/>
              </w:rPr>
              <w:t>99.87%</w:t>
            </w:r>
          </w:p>
        </w:tc>
      </w:tr>
    </w:tbl>
    <w:p w14:paraId="5A8D2B80" w14:textId="1AED7272" w:rsidR="00816987" w:rsidRPr="00664F92" w:rsidRDefault="00CD2768" w:rsidP="00816987">
      <w:pPr>
        <w:spacing w:beforeLines="120" w:before="288" w:after="40"/>
        <w:ind w:firstLine="420"/>
        <w:rPr>
          <w:rFonts w:ascii="宋体" w:hAnsi="宋体"/>
          <w:sz w:val="21"/>
          <w:szCs w:val="21"/>
          <w:lang w:eastAsia="zh-CN"/>
          <w:rPrChange w:id="376" w:author="hutter_sadan" w:date="2023-05-04T23:00:00Z">
            <w:rPr>
              <w:lang w:eastAsia="zh-CN"/>
            </w:rPr>
          </w:rPrChange>
        </w:rPr>
      </w:pPr>
      <w:del w:id="377" w:author="hutter_sadan" w:date="2023-05-04T23:00:00Z">
        <w:r w:rsidRPr="00664F92" w:rsidDel="00B3578E">
          <w:rPr>
            <w:rFonts w:ascii="宋体" w:hAnsi="宋体" w:hint="eastAsia"/>
            <w:sz w:val="21"/>
            <w:szCs w:val="21"/>
            <w:lang w:eastAsia="zh-CN"/>
            <w:rPrChange w:id="378" w:author="hutter_sadan" w:date="2023-05-04T23:00:00Z">
              <w:rPr>
                <w:rFonts w:hint="eastAsia"/>
                <w:lang w:eastAsia="zh-CN"/>
              </w:rPr>
            </w:rPrChange>
          </w:rPr>
          <w:delText>我们</w:delText>
        </w:r>
      </w:del>
      <w:r w:rsidRPr="00664F92">
        <w:rPr>
          <w:rFonts w:ascii="宋体" w:hAnsi="宋体" w:hint="eastAsia"/>
          <w:sz w:val="21"/>
          <w:szCs w:val="21"/>
          <w:lang w:eastAsia="zh-CN"/>
          <w:rPrChange w:id="379" w:author="hutter_sadan" w:date="2023-05-04T23:00:00Z">
            <w:rPr>
              <w:rFonts w:hint="eastAsia"/>
              <w:lang w:eastAsia="zh-CN"/>
            </w:rPr>
          </w:rPrChange>
        </w:rPr>
        <w:t>将进料原油根据机理分为三类，分为轻中重三类。比较分类时的不同类别的分类准确率，结果如表</w:t>
      </w:r>
      <w:r w:rsidRPr="00664F92">
        <w:rPr>
          <w:rFonts w:ascii="宋体" w:hAnsi="宋体" w:hint="eastAsia"/>
          <w:sz w:val="21"/>
          <w:szCs w:val="21"/>
          <w:lang w:eastAsia="zh-CN"/>
          <w:rPrChange w:id="380" w:author="hutter_sadan" w:date="2023-05-04T23:00:00Z">
            <w:rPr>
              <w:rFonts w:hint="eastAsia"/>
              <w:lang w:eastAsia="zh-CN"/>
            </w:rPr>
          </w:rPrChange>
        </w:rPr>
        <w:t>2</w:t>
      </w:r>
      <w:r w:rsidRPr="00664F92">
        <w:rPr>
          <w:rFonts w:ascii="宋体" w:hAnsi="宋体" w:hint="eastAsia"/>
          <w:sz w:val="21"/>
          <w:szCs w:val="21"/>
          <w:lang w:eastAsia="zh-CN"/>
          <w:rPrChange w:id="381" w:author="hutter_sadan" w:date="2023-05-04T23:00:00Z">
            <w:rPr>
              <w:rFonts w:hint="eastAsia"/>
              <w:lang w:eastAsia="zh-CN"/>
            </w:rPr>
          </w:rPrChange>
        </w:rPr>
        <w:t>所示。</w:t>
      </w:r>
    </w:p>
    <w:p w14:paraId="12A6CEC7" w14:textId="70B7E9B1"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2</w:t>
      </w:r>
      <w:r>
        <w:rPr>
          <w:rFonts w:hint="eastAsia"/>
          <w:sz w:val="18"/>
          <w:szCs w:val="18"/>
          <w:lang w:eastAsia="zh-CN"/>
        </w:rPr>
        <w:t xml:space="preserve"> </w:t>
      </w:r>
      <w:r>
        <w:rPr>
          <w:rFonts w:hint="eastAsia"/>
          <w:sz w:val="18"/>
          <w:szCs w:val="18"/>
          <w:lang w:eastAsia="zh-CN"/>
        </w:rPr>
        <w:t>不同类别的分类准确率</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086"/>
        <w:gridCol w:w="924"/>
        <w:gridCol w:w="1129"/>
        <w:gridCol w:w="827"/>
        <w:gridCol w:w="826"/>
      </w:tblGrid>
      <w:tr w:rsidR="00CD2768" w14:paraId="15EE69CC" w14:textId="77777777" w:rsidTr="007C4104">
        <w:trPr>
          <w:trHeight w:val="340"/>
          <w:jc w:val="center"/>
        </w:trPr>
        <w:tc>
          <w:tcPr>
            <w:tcW w:w="983" w:type="pct"/>
            <w:vAlign w:val="center"/>
          </w:tcPr>
          <w:p w14:paraId="245776AC" w14:textId="77777777" w:rsidR="00CD2768" w:rsidRPr="00360852" w:rsidRDefault="00CD2768" w:rsidP="00AC5610">
            <w:pPr>
              <w:pStyle w:val="1133"/>
              <w:rPr>
                <w:sz w:val="15"/>
                <w:szCs w:val="15"/>
              </w:rPr>
            </w:pPr>
            <w:r w:rsidRPr="00360852">
              <w:rPr>
                <w:rFonts w:hint="eastAsia"/>
                <w:sz w:val="15"/>
                <w:szCs w:val="15"/>
              </w:rPr>
              <w:t>Model</w:t>
            </w:r>
          </w:p>
        </w:tc>
        <w:tc>
          <w:tcPr>
            <w:tcW w:w="1002" w:type="pct"/>
            <w:vAlign w:val="center"/>
          </w:tcPr>
          <w:p w14:paraId="4A7057CF" w14:textId="77777777" w:rsidR="00CD2768" w:rsidRPr="00360852" w:rsidRDefault="00CD2768" w:rsidP="00AC5610">
            <w:pPr>
              <w:pStyle w:val="1133"/>
              <w:rPr>
                <w:sz w:val="15"/>
                <w:szCs w:val="15"/>
              </w:rPr>
            </w:pPr>
            <w:r w:rsidRPr="00360852">
              <w:rPr>
                <w:sz w:val="15"/>
                <w:szCs w:val="15"/>
              </w:rPr>
              <w:t>A</w:t>
            </w:r>
            <w:r w:rsidRPr="00360852">
              <w:rPr>
                <w:rFonts w:hint="eastAsia"/>
                <w:sz w:val="15"/>
                <w:szCs w:val="15"/>
              </w:rPr>
              <w:t>ll</w:t>
            </w:r>
          </w:p>
        </w:tc>
        <w:tc>
          <w:tcPr>
            <w:tcW w:w="1216" w:type="pct"/>
            <w:vAlign w:val="center"/>
          </w:tcPr>
          <w:p w14:paraId="52E58A4C" w14:textId="77777777" w:rsidR="00CD2768" w:rsidRPr="00360852" w:rsidRDefault="00CD2768" w:rsidP="00AC5610">
            <w:pPr>
              <w:pStyle w:val="1133"/>
              <w:rPr>
                <w:sz w:val="15"/>
                <w:szCs w:val="15"/>
              </w:rPr>
            </w:pPr>
            <w:r w:rsidRPr="00360852">
              <w:rPr>
                <w:rFonts w:hint="eastAsia"/>
                <w:sz w:val="15"/>
                <w:szCs w:val="15"/>
              </w:rPr>
              <w:t>Light</w:t>
            </w:r>
          </w:p>
        </w:tc>
        <w:tc>
          <w:tcPr>
            <w:tcW w:w="900" w:type="pct"/>
          </w:tcPr>
          <w:p w14:paraId="4AF7673E" w14:textId="77777777" w:rsidR="00CD2768" w:rsidRPr="00360852" w:rsidRDefault="00CD2768" w:rsidP="00AC5610">
            <w:pPr>
              <w:pStyle w:val="1133"/>
              <w:rPr>
                <w:sz w:val="15"/>
                <w:szCs w:val="15"/>
              </w:rPr>
            </w:pPr>
            <w:r w:rsidRPr="00360852">
              <w:rPr>
                <w:sz w:val="15"/>
                <w:szCs w:val="15"/>
              </w:rPr>
              <w:t>M</w:t>
            </w:r>
            <w:r w:rsidRPr="00360852">
              <w:rPr>
                <w:rFonts w:hint="eastAsia"/>
                <w:sz w:val="15"/>
                <w:szCs w:val="15"/>
              </w:rPr>
              <w:t>edium</w:t>
            </w:r>
          </w:p>
        </w:tc>
        <w:tc>
          <w:tcPr>
            <w:tcW w:w="900" w:type="pct"/>
          </w:tcPr>
          <w:p w14:paraId="10408301" w14:textId="77777777" w:rsidR="00CD2768" w:rsidRPr="00360852" w:rsidRDefault="00CD2768" w:rsidP="00AC5610">
            <w:pPr>
              <w:pStyle w:val="1133"/>
              <w:rPr>
                <w:sz w:val="15"/>
                <w:szCs w:val="15"/>
              </w:rPr>
            </w:pPr>
            <w:r w:rsidRPr="00360852">
              <w:rPr>
                <w:rFonts w:hint="eastAsia"/>
                <w:sz w:val="15"/>
                <w:szCs w:val="15"/>
              </w:rPr>
              <w:t>Heavy</w:t>
            </w:r>
          </w:p>
        </w:tc>
      </w:tr>
      <w:tr w:rsidR="00CD2768" w14:paraId="3F74C8B0" w14:textId="77777777" w:rsidTr="007C4104">
        <w:trPr>
          <w:trHeight w:val="340"/>
          <w:jc w:val="center"/>
        </w:trPr>
        <w:tc>
          <w:tcPr>
            <w:tcW w:w="983" w:type="pct"/>
            <w:vAlign w:val="center"/>
          </w:tcPr>
          <w:p w14:paraId="765D85EE" w14:textId="77777777" w:rsidR="00CD2768" w:rsidRPr="00360852" w:rsidRDefault="00CD2768" w:rsidP="00AC5610">
            <w:pPr>
              <w:pStyle w:val="1133"/>
              <w:rPr>
                <w:sz w:val="15"/>
                <w:szCs w:val="15"/>
              </w:rPr>
            </w:pPr>
            <w:r w:rsidRPr="00360852">
              <w:rPr>
                <w:rFonts w:hint="eastAsia"/>
                <w:sz w:val="15"/>
                <w:szCs w:val="15"/>
              </w:rPr>
              <w:t>A</w:t>
            </w:r>
            <w:r w:rsidRPr="00360852">
              <w:rPr>
                <w:sz w:val="15"/>
                <w:szCs w:val="15"/>
              </w:rPr>
              <w:t>ggregated</w:t>
            </w:r>
          </w:p>
        </w:tc>
        <w:tc>
          <w:tcPr>
            <w:tcW w:w="1002" w:type="pct"/>
            <w:vAlign w:val="center"/>
          </w:tcPr>
          <w:p w14:paraId="7CE7FEF5" w14:textId="77777777" w:rsidR="00CD2768" w:rsidRPr="00360852" w:rsidRDefault="00CD2768" w:rsidP="00AC5610">
            <w:pPr>
              <w:pStyle w:val="1133"/>
              <w:rPr>
                <w:sz w:val="15"/>
                <w:szCs w:val="15"/>
              </w:rPr>
            </w:pPr>
            <w:r w:rsidRPr="00360852">
              <w:rPr>
                <w:sz w:val="15"/>
                <w:szCs w:val="15"/>
              </w:rPr>
              <w:t>96.53%</w:t>
            </w:r>
          </w:p>
        </w:tc>
        <w:tc>
          <w:tcPr>
            <w:tcW w:w="1216" w:type="pct"/>
            <w:vAlign w:val="center"/>
          </w:tcPr>
          <w:p w14:paraId="6B2CF4D0"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36B8BA7C"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0.96%</w:t>
            </w:r>
          </w:p>
        </w:tc>
        <w:tc>
          <w:tcPr>
            <w:tcW w:w="900" w:type="pct"/>
          </w:tcPr>
          <w:p w14:paraId="67D708AD"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8.63%</w:t>
            </w:r>
          </w:p>
        </w:tc>
      </w:tr>
      <w:tr w:rsidR="00CD2768" w14:paraId="02BD4CC6" w14:textId="77777777" w:rsidTr="007C4104">
        <w:trPr>
          <w:trHeight w:val="340"/>
          <w:jc w:val="center"/>
        </w:trPr>
        <w:tc>
          <w:tcPr>
            <w:tcW w:w="983" w:type="pct"/>
            <w:vAlign w:val="center"/>
          </w:tcPr>
          <w:p w14:paraId="7E43DABB" w14:textId="20452E95" w:rsidR="00CD2768" w:rsidRPr="00360852" w:rsidRDefault="00AF7E59" w:rsidP="00AC5610">
            <w:pPr>
              <w:pStyle w:val="1133"/>
              <w:rPr>
                <w:sz w:val="15"/>
                <w:szCs w:val="15"/>
              </w:rPr>
            </w:pPr>
            <w:ins w:id="382" w:author="Magician" w:date="2023-05-04T17:44:00Z">
              <w:r>
                <w:rPr>
                  <w:rFonts w:hint="eastAsia"/>
                  <w:sz w:val="18"/>
                  <w:szCs w:val="18"/>
                </w:rPr>
                <w:t>Modified</w:t>
              </w:r>
            </w:ins>
            <w:del w:id="383" w:author="Magician" w:date="2023-05-04T17:44:00Z">
              <w:r w:rsidR="00CD2768" w:rsidRPr="00360852" w:rsidDel="00AF7E59">
                <w:rPr>
                  <w:rFonts w:hint="eastAsia"/>
                  <w:sz w:val="15"/>
                  <w:szCs w:val="15"/>
                </w:rPr>
                <w:delText>o</w:delText>
              </w:r>
              <w:r w:rsidR="00CD2768" w:rsidRPr="00360852" w:rsidDel="00AF7E59">
                <w:rPr>
                  <w:sz w:val="15"/>
                  <w:szCs w:val="15"/>
                </w:rPr>
                <w:delText>ur</w:delText>
              </w:r>
            </w:del>
            <w:r w:rsidR="00CD2768" w:rsidRPr="00360852">
              <w:rPr>
                <w:sz w:val="15"/>
                <w:szCs w:val="15"/>
              </w:rPr>
              <w:t xml:space="preserve"> method</w:t>
            </w:r>
          </w:p>
        </w:tc>
        <w:tc>
          <w:tcPr>
            <w:tcW w:w="1002" w:type="pct"/>
            <w:vAlign w:val="center"/>
          </w:tcPr>
          <w:p w14:paraId="0C2B2D2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9.81%</w:t>
            </w:r>
          </w:p>
        </w:tc>
        <w:tc>
          <w:tcPr>
            <w:tcW w:w="1216" w:type="pct"/>
            <w:vAlign w:val="center"/>
          </w:tcPr>
          <w:p w14:paraId="6F6EDB65" w14:textId="77777777" w:rsidR="00CD2768" w:rsidRPr="00360852" w:rsidRDefault="00CD2768" w:rsidP="00AC5610">
            <w:pPr>
              <w:pStyle w:val="1133"/>
              <w:rPr>
                <w:sz w:val="15"/>
                <w:szCs w:val="15"/>
              </w:rPr>
            </w:pPr>
            <w:r w:rsidRPr="00360852">
              <w:rPr>
                <w:rFonts w:hint="eastAsia"/>
                <w:sz w:val="15"/>
                <w:szCs w:val="15"/>
              </w:rPr>
              <w:t>1</w:t>
            </w:r>
            <w:r w:rsidRPr="00360852">
              <w:rPr>
                <w:sz w:val="15"/>
                <w:szCs w:val="15"/>
              </w:rPr>
              <w:t>00%</w:t>
            </w:r>
          </w:p>
        </w:tc>
        <w:tc>
          <w:tcPr>
            <w:tcW w:w="900" w:type="pct"/>
          </w:tcPr>
          <w:p w14:paraId="0AE3A96E"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9.72%</w:t>
            </w:r>
          </w:p>
        </w:tc>
        <w:tc>
          <w:tcPr>
            <w:tcW w:w="900" w:type="pct"/>
          </w:tcPr>
          <w:p w14:paraId="5AE79EA0" w14:textId="77777777" w:rsidR="00CD2768" w:rsidRPr="00360852" w:rsidRDefault="00CD2768" w:rsidP="00AC5610">
            <w:pPr>
              <w:pStyle w:val="1133"/>
              <w:rPr>
                <w:sz w:val="15"/>
                <w:szCs w:val="15"/>
              </w:rPr>
            </w:pPr>
            <w:r w:rsidRPr="00360852">
              <w:rPr>
                <w:rFonts w:hint="eastAsia"/>
                <w:sz w:val="15"/>
                <w:szCs w:val="15"/>
              </w:rPr>
              <w:t>9</w:t>
            </w:r>
            <w:r w:rsidRPr="00360852">
              <w:rPr>
                <w:sz w:val="15"/>
                <w:szCs w:val="15"/>
              </w:rPr>
              <w:t>9.7%</w:t>
            </w:r>
          </w:p>
        </w:tc>
      </w:tr>
    </w:tbl>
    <w:p w14:paraId="62EDD779" w14:textId="755B69C7" w:rsidR="00CD2768" w:rsidRPr="00CD2768" w:rsidRDefault="00CD2768" w:rsidP="00816987">
      <w:pPr>
        <w:spacing w:before="120" w:after="120"/>
        <w:ind w:firstLine="420"/>
        <w:rPr>
          <w:rFonts w:ascii="宋体" w:hAnsi="宋体"/>
          <w:sz w:val="21"/>
          <w:szCs w:val="21"/>
          <w:lang w:eastAsia="zh-CN"/>
        </w:rPr>
      </w:pPr>
      <w:del w:id="384"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需要对比的是分类后进行软测量建模和不分类直接进行软测量建模的精度。首先，</w:t>
      </w:r>
      <w:del w:id="385"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需要验证</w:t>
      </w:r>
      <w:del w:id="386" w:author="hutter_sadan" w:date="2023-05-04T23:01:00Z">
        <w:r w:rsidRPr="00CD2768" w:rsidDel="00AC5610">
          <w:rPr>
            <w:rFonts w:ascii="宋体" w:hAnsi="宋体" w:hint="eastAsia"/>
            <w:sz w:val="21"/>
            <w:szCs w:val="21"/>
            <w:lang w:eastAsia="zh-CN"/>
          </w:rPr>
          <w:delText>我们的</w:delText>
        </w:r>
      </w:del>
      <w:r w:rsidRPr="00CD2768">
        <w:rPr>
          <w:rFonts w:ascii="宋体" w:hAnsi="宋体" w:hint="eastAsia"/>
          <w:sz w:val="21"/>
          <w:szCs w:val="21"/>
          <w:lang w:eastAsia="zh-CN"/>
        </w:rPr>
        <w:t>用BN和Dropout对于软测量模型建模的意义，如表3所示。</w:t>
      </w:r>
      <w:del w:id="387"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用未加BN和Dropout的神经网</w:t>
      </w:r>
      <w:r w:rsidRPr="00CD2768">
        <w:rPr>
          <w:rFonts w:ascii="宋体" w:hAnsi="宋体" w:hint="eastAsia"/>
          <w:sz w:val="21"/>
          <w:szCs w:val="21"/>
          <w:lang w:eastAsia="zh-CN"/>
        </w:rPr>
        <w:t>络作为baseline，</w:t>
      </w:r>
      <w:del w:id="388" w:author="hutter_sadan" w:date="2023-05-04T23:01:00Z">
        <w:r w:rsidRPr="00CD2768" w:rsidDel="00AC5610">
          <w:rPr>
            <w:rFonts w:ascii="宋体" w:hAnsi="宋体" w:hint="eastAsia"/>
            <w:sz w:val="21"/>
            <w:szCs w:val="21"/>
            <w:lang w:eastAsia="zh-CN"/>
          </w:rPr>
          <w:delText>我们</w:delText>
        </w:r>
      </w:del>
      <w:ins w:id="389" w:author="hutter_sadan" w:date="2023-05-04T23:01:00Z">
        <w:r w:rsidR="00AC5610">
          <w:rPr>
            <w:rFonts w:ascii="宋体" w:hAnsi="宋体" w:hint="eastAsia"/>
            <w:sz w:val="21"/>
            <w:szCs w:val="21"/>
            <w:lang w:eastAsia="zh-CN"/>
          </w:rPr>
          <w:t>改进</w:t>
        </w:r>
      </w:ins>
      <w:r w:rsidRPr="00CD2768">
        <w:rPr>
          <w:rFonts w:ascii="宋体" w:hAnsi="宋体" w:hint="eastAsia"/>
          <w:sz w:val="21"/>
          <w:szCs w:val="21"/>
          <w:lang w:eastAsia="zh-CN"/>
        </w:rPr>
        <w:t>的方法是增加了BN和Dropout的神经网络。为了体现BN和Dropout的通用性，</w:t>
      </w:r>
      <w:del w:id="390" w:author="hutter_sadan" w:date="2023-05-04T23:01: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在未分类的训练数据上进行软测量建模，即只用一个软测量模型，后续实验会分析分类之后的应用BN和Dropout的软测量模型的效果。</w:t>
      </w:r>
      <w:del w:id="391" w:author="hutter_sadan" w:date="2023-05-04T23:01:00Z">
        <w:r w:rsidRPr="00CD2768" w:rsidDel="00AC5610">
          <w:rPr>
            <w:rFonts w:ascii="宋体" w:hAnsi="宋体" w:hint="eastAsia"/>
            <w:sz w:val="21"/>
            <w:szCs w:val="21"/>
            <w:lang w:eastAsia="zh-CN"/>
          </w:rPr>
          <w:delText>可以</w:delText>
        </w:r>
      </w:del>
      <w:r w:rsidRPr="00CD2768">
        <w:rPr>
          <w:rFonts w:ascii="宋体" w:hAnsi="宋体" w:hint="eastAsia"/>
          <w:sz w:val="21"/>
          <w:szCs w:val="21"/>
          <w:lang w:eastAsia="zh-CN"/>
        </w:rPr>
        <w:t>从表3中看到，增加了BN和Dropout的神经网络的RMSE要小于未加BN和Dropout的神经网络。这说明增加BN和Dropout之后的神经网络精度更高。同时</w:t>
      </w:r>
      <w:del w:id="392" w:author="hutter_sadan" w:date="2023-05-04T23:02:00Z">
        <w:r w:rsidRPr="00CD2768" w:rsidDel="00AC5610">
          <w:rPr>
            <w:rFonts w:ascii="宋体" w:hAnsi="宋体" w:hint="eastAsia"/>
            <w:sz w:val="21"/>
            <w:szCs w:val="21"/>
            <w:lang w:eastAsia="zh-CN"/>
          </w:rPr>
          <w:delText>我们</w:delText>
        </w:r>
      </w:del>
      <w:ins w:id="393" w:author="hutter_sadan" w:date="2023-05-04T23:02:00Z">
        <w:r w:rsidR="00AC5610">
          <w:rPr>
            <w:rFonts w:ascii="宋体" w:hAnsi="宋体" w:hint="eastAsia"/>
            <w:sz w:val="21"/>
            <w:szCs w:val="21"/>
            <w:lang w:eastAsia="zh-CN"/>
          </w:rPr>
          <w:t>不难</w:t>
        </w:r>
      </w:ins>
      <w:r w:rsidRPr="00CD2768">
        <w:rPr>
          <w:rFonts w:ascii="宋体" w:hAnsi="宋体" w:hint="eastAsia"/>
          <w:sz w:val="21"/>
          <w:szCs w:val="21"/>
          <w:lang w:eastAsia="zh-CN"/>
        </w:rPr>
        <w:t>发现，未加BN和Dropout的训练尽管能够收敛，但是不能在测试集上取得更好的效果。这部分实验验证了BN和Dropout对于软测量模型的作用。</w:t>
      </w:r>
      <w:del w:id="394" w:author="hutter_sadan" w:date="2023-05-04T23:02:00Z">
        <w:r w:rsidRPr="00CD2768" w:rsidDel="00AC5610">
          <w:rPr>
            <w:rFonts w:ascii="宋体" w:hAnsi="宋体" w:hint="eastAsia"/>
            <w:sz w:val="21"/>
            <w:szCs w:val="21"/>
            <w:lang w:eastAsia="zh-CN"/>
          </w:rPr>
          <w:delText>接下来我们</w:delText>
        </w:r>
      </w:del>
      <w:ins w:id="395" w:author="hutter_sadan" w:date="2023-05-04T23:02:00Z">
        <w:r w:rsidR="00AC5610">
          <w:rPr>
            <w:rFonts w:ascii="宋体" w:hAnsi="宋体" w:hint="eastAsia"/>
            <w:sz w:val="21"/>
            <w:szCs w:val="21"/>
            <w:lang w:eastAsia="zh-CN"/>
          </w:rPr>
          <w:t>下面</w:t>
        </w:r>
      </w:ins>
      <w:r w:rsidRPr="00CD2768">
        <w:rPr>
          <w:rFonts w:ascii="宋体" w:hAnsi="宋体" w:hint="eastAsia"/>
          <w:sz w:val="21"/>
          <w:szCs w:val="21"/>
          <w:lang w:eastAsia="zh-CN"/>
        </w:rPr>
        <w:t>分析分类方法对于软测量模型建模的作用。</w:t>
      </w:r>
    </w:p>
    <w:p w14:paraId="5186C843" w14:textId="5E695EDC" w:rsidR="00CD2768" w:rsidRDefault="00CD2768"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3</w:t>
      </w:r>
      <w:r>
        <w:rPr>
          <w:rFonts w:hint="eastAsia"/>
          <w:sz w:val="18"/>
          <w:szCs w:val="18"/>
          <w:lang w:eastAsia="zh-CN"/>
        </w:rPr>
        <w:t>测试集上平均</w:t>
      </w:r>
      <w:r>
        <w:rPr>
          <w:rFonts w:hint="eastAsia"/>
          <w:sz w:val="18"/>
          <w:szCs w:val="18"/>
          <w:lang w:eastAsia="zh-CN"/>
        </w:rPr>
        <w:t>RMSE</w:t>
      </w:r>
    </w:p>
    <w:tbl>
      <w:tblPr>
        <w:tblW w:w="3129"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905"/>
        <w:gridCol w:w="928"/>
        <w:gridCol w:w="1166"/>
      </w:tblGrid>
      <w:tr w:rsidR="00CD2768" w14:paraId="4504578F" w14:textId="77777777" w:rsidTr="007C4104">
        <w:trPr>
          <w:trHeight w:val="340"/>
          <w:jc w:val="center"/>
        </w:trPr>
        <w:tc>
          <w:tcPr>
            <w:tcW w:w="1530" w:type="pct"/>
            <w:vAlign w:val="center"/>
          </w:tcPr>
          <w:p w14:paraId="3ABDA37B" w14:textId="77777777" w:rsidR="00CD2768" w:rsidRDefault="00CD2768" w:rsidP="00AC5610">
            <w:pPr>
              <w:pStyle w:val="1133"/>
              <w:rPr>
                <w:sz w:val="18"/>
                <w:szCs w:val="18"/>
              </w:rPr>
            </w:pPr>
            <w:r>
              <w:rPr>
                <w:rFonts w:hint="eastAsia"/>
                <w:sz w:val="18"/>
                <w:szCs w:val="18"/>
              </w:rPr>
              <w:t>Model</w:t>
            </w:r>
          </w:p>
        </w:tc>
        <w:tc>
          <w:tcPr>
            <w:tcW w:w="1569" w:type="pct"/>
            <w:vAlign w:val="center"/>
          </w:tcPr>
          <w:p w14:paraId="18358A2A" w14:textId="77777777" w:rsidR="00CD2768" w:rsidRDefault="00CD2768" w:rsidP="00AC5610">
            <w:pPr>
              <w:pStyle w:val="1133"/>
              <w:rPr>
                <w:sz w:val="18"/>
                <w:szCs w:val="18"/>
              </w:rPr>
            </w:pPr>
            <w:r>
              <w:rPr>
                <w:sz w:val="18"/>
                <w:szCs w:val="18"/>
              </w:rPr>
              <w:t>Original NN</w:t>
            </w:r>
          </w:p>
        </w:tc>
        <w:tc>
          <w:tcPr>
            <w:tcW w:w="1901" w:type="pct"/>
            <w:vAlign w:val="center"/>
          </w:tcPr>
          <w:p w14:paraId="590236FC" w14:textId="12E69B91" w:rsidR="00CD2768" w:rsidRDefault="00CD2768" w:rsidP="00AC5610">
            <w:pPr>
              <w:pStyle w:val="1133"/>
              <w:rPr>
                <w:sz w:val="18"/>
                <w:szCs w:val="18"/>
              </w:rPr>
            </w:pPr>
            <w:del w:id="396" w:author="Magician" w:date="2023-05-04T17:43:00Z">
              <w:r w:rsidDel="00AF7E59">
                <w:rPr>
                  <w:rFonts w:hint="eastAsia"/>
                  <w:sz w:val="18"/>
                  <w:szCs w:val="18"/>
                </w:rPr>
                <w:delText>Our</w:delText>
              </w:r>
            </w:del>
            <w:ins w:id="397" w:author="Magician" w:date="2023-05-04T17:43:00Z">
              <w:r w:rsidR="00AF7E59">
                <w:rPr>
                  <w:rFonts w:hint="eastAsia"/>
                  <w:sz w:val="18"/>
                  <w:szCs w:val="18"/>
                </w:rPr>
                <w:t>Modified</w:t>
              </w:r>
            </w:ins>
            <w:r>
              <w:rPr>
                <w:sz w:val="18"/>
                <w:szCs w:val="18"/>
              </w:rPr>
              <w:t xml:space="preserve"> method</w:t>
            </w:r>
          </w:p>
        </w:tc>
      </w:tr>
      <w:tr w:rsidR="00CD2768" w14:paraId="4EC9F244" w14:textId="77777777" w:rsidTr="007C4104">
        <w:trPr>
          <w:trHeight w:val="340"/>
          <w:jc w:val="center"/>
        </w:trPr>
        <w:tc>
          <w:tcPr>
            <w:tcW w:w="1530" w:type="pct"/>
            <w:vAlign w:val="center"/>
          </w:tcPr>
          <w:p w14:paraId="529FE602" w14:textId="77777777" w:rsidR="00CD2768" w:rsidRDefault="00CD2768" w:rsidP="00AC5610">
            <w:pPr>
              <w:pStyle w:val="1133"/>
              <w:rPr>
                <w:sz w:val="18"/>
                <w:szCs w:val="18"/>
              </w:rPr>
            </w:pPr>
            <w:r>
              <w:rPr>
                <w:rFonts w:hint="eastAsia"/>
                <w:sz w:val="18"/>
                <w:szCs w:val="18"/>
              </w:rPr>
              <w:t>RMSE</w:t>
            </w:r>
          </w:p>
        </w:tc>
        <w:tc>
          <w:tcPr>
            <w:tcW w:w="1569" w:type="pct"/>
            <w:vAlign w:val="center"/>
          </w:tcPr>
          <w:p w14:paraId="5B47CB7E" w14:textId="77777777" w:rsidR="00CD2768" w:rsidRDefault="00CD2768" w:rsidP="00AC5610">
            <w:pPr>
              <w:pStyle w:val="1133"/>
              <w:rPr>
                <w:sz w:val="18"/>
                <w:szCs w:val="18"/>
              </w:rPr>
            </w:pPr>
            <w:r>
              <w:rPr>
                <w:rFonts w:hint="eastAsia"/>
                <w:sz w:val="18"/>
                <w:szCs w:val="18"/>
              </w:rPr>
              <w:t>3</w:t>
            </w:r>
            <w:r>
              <w:rPr>
                <w:sz w:val="18"/>
                <w:szCs w:val="18"/>
              </w:rPr>
              <w:t>.0</w:t>
            </w:r>
          </w:p>
        </w:tc>
        <w:tc>
          <w:tcPr>
            <w:tcW w:w="1901" w:type="pct"/>
            <w:vAlign w:val="center"/>
          </w:tcPr>
          <w:p w14:paraId="6C5688C6" w14:textId="77777777" w:rsidR="00CD2768" w:rsidRDefault="00CD2768" w:rsidP="00AC5610">
            <w:pPr>
              <w:pStyle w:val="1133"/>
              <w:rPr>
                <w:sz w:val="18"/>
                <w:szCs w:val="18"/>
              </w:rPr>
            </w:pPr>
            <w:r>
              <w:rPr>
                <w:rFonts w:hint="eastAsia"/>
                <w:sz w:val="18"/>
                <w:szCs w:val="18"/>
              </w:rPr>
              <w:t>2</w:t>
            </w:r>
            <w:r>
              <w:rPr>
                <w:sz w:val="18"/>
                <w:szCs w:val="18"/>
              </w:rPr>
              <w:t>.8</w:t>
            </w:r>
          </w:p>
        </w:tc>
      </w:tr>
    </w:tbl>
    <w:p w14:paraId="1356E052" w14:textId="00E444A2" w:rsidR="00CD2768" w:rsidRPr="00CD2768" w:rsidRDefault="00CD2768" w:rsidP="00816987">
      <w:pPr>
        <w:spacing w:before="120" w:after="120"/>
        <w:ind w:firstLine="420"/>
        <w:rPr>
          <w:rFonts w:ascii="宋体" w:hAnsi="宋体"/>
          <w:sz w:val="21"/>
          <w:szCs w:val="21"/>
          <w:lang w:eastAsia="zh-CN"/>
        </w:rPr>
      </w:pPr>
      <w:del w:id="398" w:author="hutter_sadan" w:date="2023-05-04T23:02:00Z">
        <w:r w:rsidRPr="00CD2768" w:rsidDel="00AC5610">
          <w:rPr>
            <w:rFonts w:ascii="宋体" w:hAnsi="宋体" w:hint="eastAsia"/>
            <w:sz w:val="21"/>
            <w:szCs w:val="21"/>
            <w:lang w:eastAsia="zh-CN"/>
          </w:rPr>
          <w:delText>如</w:delText>
        </w:r>
      </w:del>
      <w:r w:rsidRPr="00CD2768">
        <w:rPr>
          <w:rFonts w:ascii="宋体" w:hAnsi="宋体" w:hint="eastAsia"/>
          <w:sz w:val="21"/>
          <w:szCs w:val="21"/>
          <w:lang w:eastAsia="zh-CN"/>
        </w:rPr>
        <w:t>表4</w:t>
      </w:r>
      <w:del w:id="399" w:author="hutter_sadan" w:date="2023-05-04T23:02:00Z">
        <w:r w:rsidRPr="00CD2768" w:rsidDel="00AC5610">
          <w:rPr>
            <w:rFonts w:ascii="宋体" w:hAnsi="宋体" w:hint="eastAsia"/>
            <w:sz w:val="21"/>
            <w:szCs w:val="21"/>
            <w:lang w:eastAsia="zh-CN"/>
          </w:rPr>
          <w:delText>所示，</w:delText>
        </w:r>
      </w:del>
      <w:ins w:id="400" w:author="hutter_sadan" w:date="2023-05-04T23:02:00Z">
        <w:r w:rsidR="00AC5610">
          <w:rPr>
            <w:rFonts w:ascii="宋体" w:hAnsi="宋体" w:hint="eastAsia"/>
            <w:sz w:val="21"/>
            <w:szCs w:val="21"/>
            <w:lang w:eastAsia="zh-CN"/>
          </w:rPr>
          <w:t>是</w:t>
        </w:r>
      </w:ins>
      <w:ins w:id="401" w:author="hutter_sadan" w:date="2023-05-04T23:03:00Z">
        <w:r w:rsidR="00AC5610">
          <w:rPr>
            <w:rFonts w:ascii="宋体" w:hAnsi="宋体" w:hint="eastAsia"/>
            <w:sz w:val="21"/>
            <w:szCs w:val="21"/>
            <w:lang w:eastAsia="zh-CN"/>
          </w:rPr>
          <w:t>改进的方法</w:t>
        </w:r>
      </w:ins>
      <w:del w:id="402"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对比比较周长等人的实验结果。为了保证实验的可靠性，</w:t>
      </w:r>
      <w:del w:id="403" w:author="hutter_sadan" w:date="2023-05-04T23:02:00Z">
        <w:r w:rsidRPr="00CD2768" w:rsidDel="00AC5610">
          <w:rPr>
            <w:rFonts w:ascii="宋体" w:hAnsi="宋体" w:hint="eastAsia"/>
            <w:sz w:val="21"/>
            <w:szCs w:val="21"/>
            <w:lang w:eastAsia="zh-CN"/>
          </w:rPr>
          <w:delText>我们</w:delText>
        </w:r>
      </w:del>
      <w:r w:rsidRPr="00CD2768">
        <w:rPr>
          <w:rFonts w:ascii="宋体" w:hAnsi="宋体" w:hint="eastAsia"/>
          <w:sz w:val="21"/>
          <w:szCs w:val="21"/>
          <w:lang w:eastAsia="zh-CN"/>
        </w:rPr>
        <w:t>使用的是现有的仿真数据，而不是前人论文中的原本数据，所以测试的Aggregated network的结果和</w:t>
      </w:r>
      <w:ins w:id="404" w:author="hutter_sadan" w:date="2023-05-04T23:03:00Z">
        <w:r w:rsidR="00AC5610">
          <w:rPr>
            <w:rFonts w:ascii="宋体" w:hAnsi="宋体" w:hint="eastAsia"/>
            <w:sz w:val="21"/>
            <w:szCs w:val="21"/>
            <w:lang w:eastAsia="zh-CN"/>
          </w:rPr>
          <w:t>原本</w:t>
        </w:r>
      </w:ins>
      <w:r w:rsidRPr="00CD2768">
        <w:rPr>
          <w:rFonts w:ascii="宋体" w:hAnsi="宋体" w:hint="eastAsia"/>
          <w:sz w:val="21"/>
          <w:szCs w:val="21"/>
          <w:lang w:eastAsia="zh-CN"/>
        </w:rPr>
        <w:t>论文中的结果有所不同。</w:t>
      </w:r>
    </w:p>
    <w:p w14:paraId="7CAC1A0D" w14:textId="1FCD7F39" w:rsidR="00DD1460" w:rsidRPr="00DD1460" w:rsidRDefault="00DD1460" w:rsidP="00816987">
      <w:pPr>
        <w:spacing w:before="120" w:line="400" w:lineRule="exact"/>
        <w:jc w:val="center"/>
        <w:rPr>
          <w:sz w:val="18"/>
          <w:szCs w:val="18"/>
          <w:lang w:eastAsia="zh-CN"/>
        </w:rPr>
      </w:pPr>
      <w:r>
        <w:rPr>
          <w:rFonts w:hint="eastAsia"/>
          <w:sz w:val="18"/>
          <w:szCs w:val="18"/>
          <w:lang w:eastAsia="zh-CN"/>
        </w:rPr>
        <w:t>表</w:t>
      </w:r>
      <w:r>
        <w:rPr>
          <w:sz w:val="18"/>
          <w:szCs w:val="18"/>
          <w:lang w:eastAsia="zh-CN"/>
        </w:rPr>
        <w:t>4</w:t>
      </w:r>
      <w:r>
        <w:rPr>
          <w:rFonts w:hint="eastAsia"/>
          <w:sz w:val="18"/>
          <w:szCs w:val="18"/>
          <w:lang w:eastAsia="zh-CN"/>
        </w:rPr>
        <w:t xml:space="preserve"> </w:t>
      </w:r>
      <w:r>
        <w:rPr>
          <w:rFonts w:hint="eastAsia"/>
          <w:sz w:val="18"/>
          <w:szCs w:val="18"/>
          <w:lang w:eastAsia="zh-CN"/>
        </w:rPr>
        <w:t>分类建模后软测量模型</w:t>
      </w:r>
      <w:r>
        <w:rPr>
          <w:rFonts w:hint="eastAsia"/>
          <w:sz w:val="18"/>
          <w:szCs w:val="18"/>
          <w:lang w:eastAsia="zh-CN"/>
        </w:rPr>
        <w:t>RMSE</w:t>
      </w:r>
    </w:p>
    <w:tbl>
      <w:tblPr>
        <w:tblW w:w="5000" w:type="pct"/>
        <w:jc w:val="center"/>
        <w:tblBorders>
          <w:top w:val="double" w:sz="4" w:space="0" w:color="auto"/>
          <w:bottom w:val="double" w:sz="4" w:space="0" w:color="auto"/>
          <w:insideH w:val="single" w:sz="4" w:space="0" w:color="auto"/>
          <w:insideV w:val="single" w:sz="4" w:space="0" w:color="auto"/>
        </w:tblBorders>
        <w:tblLook w:val="0000" w:firstRow="0" w:lastRow="0" w:firstColumn="0" w:lastColumn="0" w:noHBand="0" w:noVBand="0"/>
      </w:tblPr>
      <w:tblGrid>
        <w:gridCol w:w="1126"/>
        <w:gridCol w:w="914"/>
        <w:gridCol w:w="1119"/>
        <w:gridCol w:w="826"/>
        <w:gridCol w:w="807"/>
      </w:tblGrid>
      <w:tr w:rsidR="00DD1460" w14:paraId="720741EF" w14:textId="77777777" w:rsidTr="007C4104">
        <w:trPr>
          <w:trHeight w:val="340"/>
          <w:jc w:val="center"/>
        </w:trPr>
        <w:tc>
          <w:tcPr>
            <w:tcW w:w="1102" w:type="pct"/>
            <w:vAlign w:val="center"/>
          </w:tcPr>
          <w:p w14:paraId="71706346" w14:textId="77777777" w:rsidR="00DD1460" w:rsidRDefault="00DD1460" w:rsidP="00AC5610">
            <w:pPr>
              <w:pStyle w:val="1133"/>
              <w:rPr>
                <w:sz w:val="18"/>
                <w:szCs w:val="18"/>
              </w:rPr>
            </w:pPr>
            <w:r>
              <w:rPr>
                <w:rFonts w:hint="eastAsia"/>
                <w:sz w:val="18"/>
                <w:szCs w:val="18"/>
              </w:rPr>
              <w:t>Model</w:t>
            </w:r>
          </w:p>
        </w:tc>
        <w:tc>
          <w:tcPr>
            <w:tcW w:w="972" w:type="pct"/>
            <w:vAlign w:val="center"/>
          </w:tcPr>
          <w:p w14:paraId="7F9D6CB0" w14:textId="77777777" w:rsidR="00DD1460" w:rsidRDefault="00DD1460" w:rsidP="00AC5610">
            <w:pPr>
              <w:pStyle w:val="1133"/>
              <w:rPr>
                <w:sz w:val="18"/>
                <w:szCs w:val="18"/>
              </w:rPr>
            </w:pPr>
            <w:r>
              <w:rPr>
                <w:sz w:val="18"/>
                <w:szCs w:val="18"/>
              </w:rPr>
              <w:t>A</w:t>
            </w:r>
            <w:r>
              <w:rPr>
                <w:rFonts w:hint="eastAsia"/>
                <w:sz w:val="18"/>
                <w:szCs w:val="18"/>
              </w:rPr>
              <w:t>ll</w:t>
            </w:r>
          </w:p>
        </w:tc>
        <w:tc>
          <w:tcPr>
            <w:tcW w:w="1186" w:type="pct"/>
            <w:vAlign w:val="center"/>
          </w:tcPr>
          <w:p w14:paraId="555F8A4E" w14:textId="77777777" w:rsidR="00DD1460" w:rsidRDefault="00DD1460" w:rsidP="00AC5610">
            <w:pPr>
              <w:pStyle w:val="1133"/>
              <w:rPr>
                <w:sz w:val="18"/>
                <w:szCs w:val="18"/>
              </w:rPr>
            </w:pPr>
            <w:r>
              <w:rPr>
                <w:rFonts w:hint="eastAsia"/>
                <w:sz w:val="18"/>
                <w:szCs w:val="18"/>
              </w:rPr>
              <w:t>Light</w:t>
            </w:r>
          </w:p>
        </w:tc>
        <w:tc>
          <w:tcPr>
            <w:tcW w:w="870" w:type="pct"/>
          </w:tcPr>
          <w:p w14:paraId="4D49C19B" w14:textId="77777777" w:rsidR="00DD1460" w:rsidRDefault="00DD1460" w:rsidP="00AC5610">
            <w:pPr>
              <w:pStyle w:val="1133"/>
              <w:rPr>
                <w:sz w:val="18"/>
                <w:szCs w:val="18"/>
              </w:rPr>
            </w:pPr>
            <w:r>
              <w:rPr>
                <w:sz w:val="18"/>
                <w:szCs w:val="18"/>
              </w:rPr>
              <w:t>M</w:t>
            </w:r>
            <w:r>
              <w:rPr>
                <w:rFonts w:hint="eastAsia"/>
                <w:sz w:val="18"/>
                <w:szCs w:val="18"/>
              </w:rPr>
              <w:t>edium</w:t>
            </w:r>
          </w:p>
        </w:tc>
        <w:tc>
          <w:tcPr>
            <w:tcW w:w="870" w:type="pct"/>
          </w:tcPr>
          <w:p w14:paraId="21952709" w14:textId="77777777" w:rsidR="00DD1460" w:rsidRDefault="00DD1460" w:rsidP="00AC5610">
            <w:pPr>
              <w:pStyle w:val="1133"/>
              <w:rPr>
                <w:sz w:val="18"/>
                <w:szCs w:val="18"/>
              </w:rPr>
            </w:pPr>
            <w:r>
              <w:rPr>
                <w:rFonts w:hint="eastAsia"/>
                <w:sz w:val="18"/>
                <w:szCs w:val="18"/>
              </w:rPr>
              <w:t>Heavy</w:t>
            </w:r>
          </w:p>
        </w:tc>
      </w:tr>
      <w:tr w:rsidR="00DD1460" w14:paraId="46556DA4" w14:textId="77777777" w:rsidTr="007C4104">
        <w:trPr>
          <w:trHeight w:val="340"/>
          <w:jc w:val="center"/>
        </w:trPr>
        <w:tc>
          <w:tcPr>
            <w:tcW w:w="1102" w:type="pct"/>
            <w:vAlign w:val="center"/>
          </w:tcPr>
          <w:p w14:paraId="1B795A79" w14:textId="77777777" w:rsidR="00DD1460" w:rsidRDefault="00DD1460" w:rsidP="00AC5610">
            <w:pPr>
              <w:pStyle w:val="1133"/>
              <w:rPr>
                <w:sz w:val="18"/>
                <w:szCs w:val="18"/>
              </w:rPr>
            </w:pPr>
            <w:r>
              <w:rPr>
                <w:rFonts w:hint="eastAsia"/>
                <w:sz w:val="18"/>
                <w:szCs w:val="18"/>
              </w:rPr>
              <w:t>Aggregated</w:t>
            </w:r>
          </w:p>
        </w:tc>
        <w:tc>
          <w:tcPr>
            <w:tcW w:w="972" w:type="pct"/>
            <w:vAlign w:val="center"/>
          </w:tcPr>
          <w:p w14:paraId="1990961F" w14:textId="77777777" w:rsidR="00DD1460" w:rsidRDefault="00DD1460" w:rsidP="00AC5610">
            <w:pPr>
              <w:pStyle w:val="1133"/>
              <w:rPr>
                <w:sz w:val="18"/>
                <w:szCs w:val="18"/>
              </w:rPr>
            </w:pPr>
            <w:r>
              <w:rPr>
                <w:sz w:val="18"/>
                <w:szCs w:val="18"/>
              </w:rPr>
              <w:t>10.71</w:t>
            </w:r>
          </w:p>
        </w:tc>
        <w:tc>
          <w:tcPr>
            <w:tcW w:w="1186" w:type="pct"/>
            <w:vAlign w:val="center"/>
          </w:tcPr>
          <w:p w14:paraId="5ADBE5A6" w14:textId="77777777" w:rsidR="00DD1460" w:rsidRDefault="00DD1460" w:rsidP="00AC5610">
            <w:pPr>
              <w:pStyle w:val="1133"/>
              <w:rPr>
                <w:sz w:val="18"/>
                <w:szCs w:val="18"/>
              </w:rPr>
            </w:pPr>
            <w:r>
              <w:rPr>
                <w:rFonts w:hint="eastAsia"/>
                <w:sz w:val="18"/>
                <w:szCs w:val="18"/>
              </w:rPr>
              <w:t>4</w:t>
            </w:r>
            <w:r>
              <w:rPr>
                <w:sz w:val="18"/>
                <w:szCs w:val="18"/>
              </w:rPr>
              <w:t>.43</w:t>
            </w:r>
          </w:p>
        </w:tc>
        <w:tc>
          <w:tcPr>
            <w:tcW w:w="870" w:type="pct"/>
          </w:tcPr>
          <w:p w14:paraId="4105E899" w14:textId="77777777" w:rsidR="00DD1460" w:rsidRDefault="00DD1460" w:rsidP="00AC5610">
            <w:pPr>
              <w:pStyle w:val="1133"/>
              <w:rPr>
                <w:sz w:val="18"/>
                <w:szCs w:val="18"/>
              </w:rPr>
            </w:pPr>
            <w:r>
              <w:rPr>
                <w:rFonts w:hint="eastAsia"/>
                <w:sz w:val="18"/>
                <w:szCs w:val="18"/>
              </w:rPr>
              <w:t>5</w:t>
            </w:r>
            <w:r>
              <w:rPr>
                <w:sz w:val="18"/>
                <w:szCs w:val="18"/>
              </w:rPr>
              <w:t>.52</w:t>
            </w:r>
          </w:p>
        </w:tc>
        <w:tc>
          <w:tcPr>
            <w:tcW w:w="870" w:type="pct"/>
          </w:tcPr>
          <w:p w14:paraId="1AB90083" w14:textId="77777777" w:rsidR="00DD1460" w:rsidRDefault="00DD1460" w:rsidP="00AC5610">
            <w:pPr>
              <w:pStyle w:val="1133"/>
              <w:rPr>
                <w:sz w:val="18"/>
                <w:szCs w:val="18"/>
              </w:rPr>
            </w:pPr>
            <w:r>
              <w:rPr>
                <w:rFonts w:hint="eastAsia"/>
                <w:sz w:val="18"/>
                <w:szCs w:val="18"/>
              </w:rPr>
              <w:t>7</w:t>
            </w:r>
            <w:r>
              <w:rPr>
                <w:sz w:val="18"/>
                <w:szCs w:val="18"/>
              </w:rPr>
              <w:t>.28</w:t>
            </w:r>
          </w:p>
        </w:tc>
      </w:tr>
      <w:tr w:rsidR="00DD1460" w14:paraId="4FB17092" w14:textId="77777777" w:rsidTr="007C4104">
        <w:trPr>
          <w:trHeight w:val="340"/>
          <w:jc w:val="center"/>
        </w:trPr>
        <w:tc>
          <w:tcPr>
            <w:tcW w:w="1102" w:type="pct"/>
            <w:vAlign w:val="center"/>
          </w:tcPr>
          <w:p w14:paraId="565C146D" w14:textId="71EA8C4A" w:rsidR="00DD1460" w:rsidRDefault="00AF7E59" w:rsidP="00AC5610">
            <w:pPr>
              <w:pStyle w:val="1133"/>
              <w:rPr>
                <w:sz w:val="18"/>
                <w:szCs w:val="18"/>
              </w:rPr>
            </w:pPr>
            <w:ins w:id="405" w:author="Magician" w:date="2023-05-04T17:43:00Z">
              <w:r>
                <w:rPr>
                  <w:rFonts w:hint="eastAsia"/>
                  <w:sz w:val="18"/>
                  <w:szCs w:val="18"/>
                </w:rPr>
                <w:t>Modified</w:t>
              </w:r>
            </w:ins>
            <w:del w:id="406" w:author="Magician" w:date="2023-05-04T17:43:00Z">
              <w:r w:rsidR="00DD1460" w:rsidDel="00AF7E59">
                <w:rPr>
                  <w:sz w:val="18"/>
                  <w:szCs w:val="18"/>
                </w:rPr>
                <w:delText>our</w:delText>
              </w:r>
            </w:del>
            <w:r w:rsidR="00DD1460">
              <w:rPr>
                <w:sz w:val="18"/>
                <w:szCs w:val="18"/>
              </w:rPr>
              <w:t xml:space="preserve"> method</w:t>
            </w:r>
          </w:p>
        </w:tc>
        <w:tc>
          <w:tcPr>
            <w:tcW w:w="972" w:type="pct"/>
            <w:vAlign w:val="center"/>
          </w:tcPr>
          <w:p w14:paraId="2588905C" w14:textId="77777777" w:rsidR="00DD1460" w:rsidRDefault="00DD1460" w:rsidP="00AC5610">
            <w:pPr>
              <w:pStyle w:val="1133"/>
              <w:rPr>
                <w:sz w:val="18"/>
                <w:szCs w:val="18"/>
              </w:rPr>
            </w:pPr>
            <w:r>
              <w:rPr>
                <w:rFonts w:hint="eastAsia"/>
                <w:sz w:val="18"/>
                <w:szCs w:val="18"/>
              </w:rPr>
              <w:t>3</w:t>
            </w:r>
            <w:r>
              <w:rPr>
                <w:sz w:val="18"/>
                <w:szCs w:val="18"/>
              </w:rPr>
              <w:t>.52</w:t>
            </w:r>
          </w:p>
        </w:tc>
        <w:tc>
          <w:tcPr>
            <w:tcW w:w="1186" w:type="pct"/>
            <w:vAlign w:val="center"/>
          </w:tcPr>
          <w:p w14:paraId="0316EF72" w14:textId="77777777" w:rsidR="00DD1460" w:rsidRDefault="00DD1460" w:rsidP="00AC5610">
            <w:pPr>
              <w:pStyle w:val="1133"/>
              <w:rPr>
                <w:sz w:val="18"/>
                <w:szCs w:val="18"/>
              </w:rPr>
            </w:pPr>
            <w:r>
              <w:rPr>
                <w:rFonts w:hint="eastAsia"/>
                <w:sz w:val="18"/>
                <w:szCs w:val="18"/>
              </w:rPr>
              <w:t>4</w:t>
            </w:r>
            <w:r>
              <w:rPr>
                <w:sz w:val="18"/>
                <w:szCs w:val="18"/>
              </w:rPr>
              <w:t>.24</w:t>
            </w:r>
          </w:p>
        </w:tc>
        <w:tc>
          <w:tcPr>
            <w:tcW w:w="870" w:type="pct"/>
          </w:tcPr>
          <w:p w14:paraId="21EC899C" w14:textId="77777777" w:rsidR="00DD1460" w:rsidRDefault="00DD1460" w:rsidP="00AC5610">
            <w:pPr>
              <w:pStyle w:val="1133"/>
              <w:rPr>
                <w:sz w:val="18"/>
                <w:szCs w:val="18"/>
              </w:rPr>
            </w:pPr>
            <w:r>
              <w:rPr>
                <w:rFonts w:hint="eastAsia"/>
                <w:sz w:val="18"/>
                <w:szCs w:val="18"/>
              </w:rPr>
              <w:t>2</w:t>
            </w:r>
            <w:r>
              <w:rPr>
                <w:sz w:val="18"/>
                <w:szCs w:val="18"/>
              </w:rPr>
              <w:t>.03</w:t>
            </w:r>
          </w:p>
        </w:tc>
        <w:tc>
          <w:tcPr>
            <w:tcW w:w="870" w:type="pct"/>
          </w:tcPr>
          <w:p w14:paraId="0A67EB10" w14:textId="77777777" w:rsidR="00DD1460" w:rsidRDefault="00DD1460" w:rsidP="00AC5610">
            <w:pPr>
              <w:pStyle w:val="1133"/>
              <w:rPr>
                <w:sz w:val="18"/>
                <w:szCs w:val="18"/>
              </w:rPr>
            </w:pPr>
            <w:r>
              <w:rPr>
                <w:rFonts w:hint="eastAsia"/>
                <w:sz w:val="18"/>
                <w:szCs w:val="18"/>
              </w:rPr>
              <w:t>3</w:t>
            </w:r>
            <w:r>
              <w:rPr>
                <w:sz w:val="18"/>
                <w:szCs w:val="18"/>
              </w:rPr>
              <w:t>.32</w:t>
            </w:r>
          </w:p>
        </w:tc>
      </w:tr>
    </w:tbl>
    <w:p w14:paraId="7BBECB2D" w14:textId="693FF70A" w:rsidR="006E6A85" w:rsidRDefault="00B11FE2" w:rsidP="00816987">
      <w:pPr>
        <w:spacing w:before="120" w:after="40"/>
        <w:ind w:firstLine="420"/>
        <w:jc w:val="both"/>
        <w:rPr>
          <w:rFonts w:ascii="宋体" w:hAnsi="宋体"/>
          <w:sz w:val="21"/>
          <w:szCs w:val="21"/>
          <w:lang w:eastAsia="zh-CN"/>
        </w:rPr>
      </w:pPr>
      <w:r w:rsidRPr="00B11FE2">
        <w:rPr>
          <w:rFonts w:ascii="宋体" w:hAnsi="宋体" w:hint="eastAsia"/>
          <w:sz w:val="21"/>
          <w:szCs w:val="21"/>
          <w:lang w:eastAsia="zh-CN"/>
        </w:rPr>
        <w:t>表4的实验结果</w:t>
      </w:r>
      <w:del w:id="407"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说明两个问题。第一，相对</w:t>
      </w:r>
      <w:proofErr w:type="gramStart"/>
      <w:r w:rsidRPr="00B11FE2">
        <w:rPr>
          <w:rFonts w:ascii="宋体" w:hAnsi="宋体" w:hint="eastAsia"/>
          <w:sz w:val="21"/>
          <w:szCs w:val="21"/>
          <w:lang w:eastAsia="zh-CN"/>
        </w:rPr>
        <w:t>于之前</w:t>
      </w:r>
      <w:proofErr w:type="gramEnd"/>
      <w:r w:rsidRPr="00B11FE2">
        <w:rPr>
          <w:rFonts w:ascii="宋体" w:hAnsi="宋体" w:hint="eastAsia"/>
          <w:sz w:val="21"/>
          <w:szCs w:val="21"/>
          <w:lang w:eastAsia="zh-CN"/>
        </w:rPr>
        <w:t>的工作，</w:t>
      </w:r>
      <w:del w:id="408" w:author="hutter_sadan" w:date="2023-05-04T23:03:00Z">
        <w:r w:rsidRPr="00B11FE2" w:rsidDel="00AC5610">
          <w:rPr>
            <w:rFonts w:ascii="宋体" w:hAnsi="宋体" w:hint="eastAsia"/>
            <w:sz w:val="21"/>
            <w:szCs w:val="21"/>
            <w:lang w:eastAsia="zh-CN"/>
          </w:rPr>
          <w:delText>我们</w:delText>
        </w:r>
      </w:del>
      <w:ins w:id="409" w:author="hutter_sadan" w:date="2023-05-04T23:03:00Z">
        <w:r w:rsidR="00AC5610">
          <w:rPr>
            <w:rFonts w:ascii="宋体" w:hAnsi="宋体" w:hint="eastAsia"/>
            <w:sz w:val="21"/>
            <w:szCs w:val="21"/>
            <w:lang w:eastAsia="zh-CN"/>
          </w:rPr>
          <w:t>改进</w:t>
        </w:r>
      </w:ins>
      <w:r w:rsidRPr="00B11FE2">
        <w:rPr>
          <w:rFonts w:ascii="宋体" w:hAnsi="宋体" w:hint="eastAsia"/>
          <w:sz w:val="21"/>
          <w:szCs w:val="21"/>
          <w:lang w:eastAsia="zh-CN"/>
        </w:rPr>
        <w:t>的软测量</w:t>
      </w:r>
      <w:ins w:id="410" w:author="hutter_sadan" w:date="2023-05-04T23:03:00Z">
        <w:r w:rsidR="00AC5610">
          <w:rPr>
            <w:rFonts w:ascii="宋体" w:hAnsi="宋体" w:hint="eastAsia"/>
            <w:sz w:val="21"/>
            <w:szCs w:val="21"/>
            <w:lang w:eastAsia="zh-CN"/>
          </w:rPr>
          <w:t>模型</w:t>
        </w:r>
      </w:ins>
      <w:r w:rsidRPr="00B11FE2">
        <w:rPr>
          <w:rFonts w:ascii="宋体" w:hAnsi="宋体" w:hint="eastAsia"/>
          <w:sz w:val="21"/>
          <w:szCs w:val="21"/>
          <w:lang w:eastAsia="zh-CN"/>
        </w:rPr>
        <w:t>建模的精度更高，</w:t>
      </w:r>
      <w:del w:id="411" w:author="hutter_sadan" w:date="2023-05-04T23:03:00Z">
        <w:r w:rsidRPr="00B11FE2" w:rsidDel="00AC5610">
          <w:rPr>
            <w:rFonts w:ascii="宋体" w:hAnsi="宋体" w:hint="eastAsia"/>
            <w:sz w:val="21"/>
            <w:szCs w:val="21"/>
            <w:lang w:eastAsia="zh-CN"/>
          </w:rPr>
          <w:delText>我们的模型的</w:delText>
        </w:r>
      </w:del>
      <w:r w:rsidRPr="00B11FE2">
        <w:rPr>
          <w:rFonts w:ascii="宋体" w:hAnsi="宋体" w:hint="eastAsia"/>
          <w:sz w:val="21"/>
          <w:szCs w:val="21"/>
          <w:lang w:eastAsia="zh-CN"/>
        </w:rPr>
        <w:t>预测能力更强，无论是在分类之后的</w:t>
      </w:r>
      <w:del w:id="412" w:author="hutter_sadan" w:date="2023-05-04T23:04:00Z">
        <w:r w:rsidRPr="00B11FE2" w:rsidDel="008F5E20">
          <w:rPr>
            <w:rFonts w:ascii="宋体" w:hAnsi="宋体" w:hint="eastAsia"/>
            <w:sz w:val="21"/>
            <w:szCs w:val="21"/>
            <w:lang w:eastAsia="zh-CN"/>
          </w:rPr>
          <w:delText>软测量建模</w:delText>
        </w:r>
      </w:del>
      <w:r w:rsidRPr="00B11FE2">
        <w:rPr>
          <w:rFonts w:ascii="宋体" w:hAnsi="宋体" w:hint="eastAsia"/>
          <w:sz w:val="21"/>
          <w:szCs w:val="21"/>
          <w:lang w:eastAsia="zh-CN"/>
        </w:rPr>
        <w:t>还是未经分类的</w:t>
      </w:r>
      <w:del w:id="413" w:author="hutter_sadan" w:date="2023-05-04T23:04:00Z">
        <w:r w:rsidRPr="00B11FE2" w:rsidDel="008F5E20">
          <w:rPr>
            <w:rFonts w:ascii="宋体" w:hAnsi="宋体" w:hint="eastAsia"/>
            <w:sz w:val="21"/>
            <w:szCs w:val="21"/>
            <w:lang w:eastAsia="zh-CN"/>
          </w:rPr>
          <w:delText>软</w:delText>
        </w:r>
      </w:del>
      <w:del w:id="414" w:author="hutter_sadan" w:date="2023-05-04T23:03:00Z">
        <w:r w:rsidRPr="00B11FE2" w:rsidDel="008F5E20">
          <w:rPr>
            <w:rFonts w:ascii="宋体" w:hAnsi="宋体" w:hint="eastAsia"/>
            <w:sz w:val="21"/>
            <w:szCs w:val="21"/>
            <w:lang w:eastAsia="zh-CN"/>
          </w:rPr>
          <w:delText>测量建模</w:delText>
        </w:r>
      </w:del>
      <w:r w:rsidRPr="00B11FE2">
        <w:rPr>
          <w:rFonts w:ascii="宋体" w:hAnsi="宋体" w:hint="eastAsia"/>
          <w:sz w:val="21"/>
          <w:szCs w:val="21"/>
          <w:lang w:eastAsia="zh-CN"/>
        </w:rPr>
        <w:t>。第二，</w:t>
      </w:r>
      <w:del w:id="415" w:author="hutter_sadan" w:date="2023-05-04T23:04:00Z">
        <w:r w:rsidRPr="00B11FE2" w:rsidDel="008F5E20">
          <w:rPr>
            <w:rFonts w:ascii="宋体" w:hAnsi="宋体" w:hint="eastAsia"/>
            <w:sz w:val="21"/>
            <w:szCs w:val="21"/>
            <w:lang w:eastAsia="zh-CN"/>
          </w:rPr>
          <w:delText>我们发现，</w:delText>
        </w:r>
      </w:del>
      <w:r w:rsidRPr="00B11FE2">
        <w:rPr>
          <w:rFonts w:ascii="宋体" w:hAnsi="宋体" w:hint="eastAsia"/>
          <w:sz w:val="21"/>
          <w:szCs w:val="21"/>
          <w:lang w:eastAsia="zh-CN"/>
        </w:rPr>
        <w:t>分类之后在进行软测量建模的精度往往比不分类直接进行软测量建模的精度要高。这说明</w:t>
      </w:r>
      <w:del w:id="416"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分类方法是行之有效的，对于软测量模型的精度提升是很明显的。不过</w:t>
      </w:r>
      <w:del w:id="417" w:author="hutter_sadan" w:date="2023-05-04T23:04:00Z">
        <w:r w:rsidRPr="00B11FE2" w:rsidDel="008F5E20">
          <w:rPr>
            <w:rFonts w:ascii="宋体" w:hAnsi="宋体" w:hint="eastAsia"/>
            <w:sz w:val="21"/>
            <w:szCs w:val="21"/>
            <w:lang w:eastAsia="zh-CN"/>
          </w:rPr>
          <w:delText>我们</w:delText>
        </w:r>
      </w:del>
      <w:r w:rsidRPr="00B11FE2">
        <w:rPr>
          <w:rFonts w:ascii="宋体" w:hAnsi="宋体" w:hint="eastAsia"/>
          <w:sz w:val="21"/>
          <w:szCs w:val="21"/>
          <w:lang w:eastAsia="zh-CN"/>
        </w:rPr>
        <w:t>注意到，分类之后的轻油的软测量建模的精度不如不分类的软测量模型的建模精度。这里</w:t>
      </w:r>
      <w:del w:id="418" w:author="hutter_sadan" w:date="2023-05-04T23:04:00Z">
        <w:r w:rsidRPr="00B11FE2" w:rsidDel="008F5E20">
          <w:rPr>
            <w:rFonts w:ascii="宋体" w:hAnsi="宋体" w:hint="eastAsia"/>
            <w:sz w:val="21"/>
            <w:szCs w:val="21"/>
            <w:lang w:eastAsia="zh-CN"/>
          </w:rPr>
          <w:delText>我们认为</w:delText>
        </w:r>
      </w:del>
      <w:r w:rsidRPr="00B11FE2">
        <w:rPr>
          <w:rFonts w:ascii="宋体" w:hAnsi="宋体" w:hint="eastAsia"/>
          <w:sz w:val="21"/>
          <w:szCs w:val="21"/>
          <w:lang w:eastAsia="zh-CN"/>
        </w:rPr>
        <w:t>可能的原因是数据量过少。由于仿真数据的生成比较复杂</w:t>
      </w:r>
      <w:proofErr w:type="gramStart"/>
      <w:r w:rsidRPr="00B11FE2">
        <w:rPr>
          <w:rFonts w:ascii="宋体" w:hAnsi="宋体" w:hint="eastAsia"/>
          <w:sz w:val="21"/>
          <w:szCs w:val="21"/>
          <w:lang w:eastAsia="zh-CN"/>
        </w:rPr>
        <w:t>且不够</w:t>
      </w:r>
      <w:proofErr w:type="gramEnd"/>
      <w:r w:rsidRPr="00B11FE2">
        <w:rPr>
          <w:rFonts w:ascii="宋体" w:hAnsi="宋体" w:hint="eastAsia"/>
          <w:sz w:val="21"/>
          <w:szCs w:val="21"/>
          <w:lang w:eastAsia="zh-CN"/>
        </w:rPr>
        <w:t>精确，当数据过少时，划分的训练集和测试集的分布可能相差比较大。这样</w:t>
      </w:r>
      <w:r w:rsidR="00317A91">
        <w:rPr>
          <w:rFonts w:ascii="宋体" w:hAnsi="宋体" w:hint="eastAsia"/>
          <w:sz w:val="21"/>
          <w:szCs w:val="21"/>
          <w:lang w:eastAsia="zh-CN"/>
        </w:rPr>
        <w:t>的</w:t>
      </w:r>
      <w:r w:rsidRPr="00B11FE2">
        <w:rPr>
          <w:rFonts w:ascii="宋体" w:hAnsi="宋体" w:hint="eastAsia"/>
          <w:sz w:val="21"/>
          <w:szCs w:val="21"/>
          <w:lang w:eastAsia="zh-CN"/>
        </w:rPr>
        <w:t>分布状况会导致训练集上的拟合效果可能很难直接移植到测试集上，模型的泛化能力受到阻碍，所以精确度不高。倘如生成更精确的仿真数据，这部分误差也会得到修正。总之，上述实验</w:t>
      </w:r>
      <w:del w:id="419" w:author="hutter_sadan" w:date="2023-05-04T23:07:00Z">
        <w:r w:rsidRPr="00B11FE2" w:rsidDel="0010732D">
          <w:rPr>
            <w:rFonts w:ascii="宋体" w:hAnsi="宋体" w:hint="eastAsia"/>
            <w:sz w:val="21"/>
            <w:szCs w:val="21"/>
            <w:lang w:eastAsia="zh-CN"/>
          </w:rPr>
          <w:delText>可以</w:delText>
        </w:r>
      </w:del>
      <w:r w:rsidRPr="00B11FE2">
        <w:rPr>
          <w:rFonts w:ascii="宋体" w:hAnsi="宋体" w:hint="eastAsia"/>
          <w:sz w:val="21"/>
          <w:szCs w:val="21"/>
          <w:lang w:eastAsia="zh-CN"/>
        </w:rPr>
        <w:t>印证</w:t>
      </w:r>
      <w:ins w:id="420" w:author="hutter_sadan" w:date="2023-05-04T23:07:00Z">
        <w:r w:rsidR="0010732D">
          <w:rPr>
            <w:rFonts w:ascii="宋体" w:hAnsi="宋体" w:hint="eastAsia"/>
            <w:sz w:val="21"/>
            <w:szCs w:val="21"/>
            <w:lang w:eastAsia="zh-CN"/>
          </w:rPr>
          <w:t>了</w:t>
        </w:r>
      </w:ins>
      <w:r w:rsidRPr="00B11FE2">
        <w:rPr>
          <w:rFonts w:ascii="宋体" w:hAnsi="宋体" w:hint="eastAsia"/>
          <w:sz w:val="21"/>
          <w:szCs w:val="21"/>
          <w:lang w:eastAsia="zh-CN"/>
        </w:rPr>
        <w:t>经过精确分类之后进行的软测量建模的精度是可以得到保障的。</w:t>
      </w:r>
    </w:p>
    <w:p w14:paraId="734D2586" w14:textId="6000D742" w:rsidR="00B11FE2" w:rsidRDefault="00B11FE2" w:rsidP="00B11FE2">
      <w:pPr>
        <w:pStyle w:val="1"/>
      </w:pPr>
      <w:r>
        <w:rPr>
          <w:rFonts w:hint="eastAsia"/>
        </w:rPr>
        <w:t>结论</w:t>
      </w:r>
    </w:p>
    <w:p w14:paraId="51B6F7CC" w14:textId="1CFEE5EA" w:rsidR="00B11FE2" w:rsidRPr="00B11FE2" w:rsidRDefault="00B11FE2" w:rsidP="00816987">
      <w:pPr>
        <w:spacing w:after="40"/>
        <w:ind w:firstLine="420"/>
        <w:jc w:val="both"/>
        <w:rPr>
          <w:rFonts w:ascii="宋体" w:hAnsi="宋体"/>
          <w:sz w:val="21"/>
          <w:szCs w:val="21"/>
          <w:lang w:eastAsia="zh-CN"/>
        </w:rPr>
      </w:pPr>
      <w:r w:rsidRPr="00B11FE2">
        <w:rPr>
          <w:rFonts w:ascii="宋体" w:hAnsi="宋体" w:hint="eastAsia"/>
          <w:sz w:val="21"/>
          <w:szCs w:val="21"/>
          <w:lang w:eastAsia="zh-CN"/>
        </w:rPr>
        <w:t>本文主要介绍了基于分类的对于进料原油性质变化的原</w:t>
      </w:r>
      <w:r w:rsidR="00317A91">
        <w:rPr>
          <w:rFonts w:ascii="宋体" w:hAnsi="宋体" w:hint="eastAsia"/>
          <w:sz w:val="21"/>
          <w:szCs w:val="21"/>
          <w:lang w:eastAsia="zh-CN"/>
        </w:rPr>
        <w:t>油</w:t>
      </w:r>
      <w:r w:rsidRPr="00B11FE2">
        <w:rPr>
          <w:rFonts w:ascii="宋体" w:hAnsi="宋体" w:hint="eastAsia"/>
          <w:sz w:val="21"/>
          <w:szCs w:val="21"/>
          <w:lang w:eastAsia="zh-CN"/>
        </w:rPr>
        <w:t>蒸馏过程非线性软测量建模。通过仿真数据和实验可以发现，通过</w:t>
      </w:r>
      <w:del w:id="421" w:author="hutter_sadan" w:date="2023-05-04T23:04:00Z">
        <w:r w:rsidRPr="00B11FE2" w:rsidDel="008F5E20">
          <w:rPr>
            <w:rFonts w:ascii="宋体" w:hAnsi="宋体" w:hint="eastAsia"/>
            <w:sz w:val="21"/>
            <w:szCs w:val="21"/>
            <w:lang w:eastAsia="zh-CN"/>
          </w:rPr>
          <w:delText>我们的</w:delText>
        </w:r>
      </w:del>
      <w:r w:rsidRPr="00B11FE2">
        <w:rPr>
          <w:rFonts w:ascii="宋体" w:hAnsi="宋体" w:hint="eastAsia"/>
          <w:sz w:val="21"/>
          <w:szCs w:val="21"/>
          <w:lang w:eastAsia="zh-CN"/>
        </w:rPr>
        <w:t>聚类+分类方法可以</w:t>
      </w:r>
      <w:r w:rsidRPr="00B11FE2">
        <w:rPr>
          <w:rFonts w:ascii="宋体" w:hAnsi="宋体" w:hint="eastAsia"/>
          <w:sz w:val="21"/>
          <w:szCs w:val="21"/>
          <w:lang w:eastAsia="zh-CN"/>
        </w:rPr>
        <w:lastRenderedPageBreak/>
        <w:t>实现无监督分类方法的研究。用BN和Dropout对神经网络进行优化可以使分类模型和软测量模型有更好的准确率和鲁棒性。经过分类之后进行的软测量模型有更好的回归精度。</w:t>
      </w:r>
    </w:p>
    <w:p w14:paraId="14751FDE" w14:textId="20ECFCB8" w:rsidR="007C4104" w:rsidRDefault="00651956" w:rsidP="007C4104">
      <w:pPr>
        <w:spacing w:before="120" w:after="120"/>
        <w:rPr>
          <w:rFonts w:ascii="黑体" w:eastAsia="黑体"/>
          <w:b/>
          <w:bCs/>
          <w:sz w:val="24"/>
          <w:szCs w:val="24"/>
          <w:lang w:eastAsia="zh-CN"/>
        </w:rPr>
      </w:pPr>
      <w:r>
        <w:rPr>
          <w:rFonts w:ascii="黑体" w:eastAsia="黑体" w:hint="eastAsia"/>
          <w:b/>
          <w:bCs/>
          <w:sz w:val="24"/>
          <w:szCs w:val="24"/>
          <w:lang w:eastAsia="zh-CN"/>
        </w:rPr>
        <w:t>参考文献</w:t>
      </w:r>
    </w:p>
    <w:p w14:paraId="4159E966" w14:textId="67FFCFC4" w:rsidR="00651956" w:rsidRPr="00070950" w:rsidRDefault="00706FE0" w:rsidP="008506E5">
      <w:pPr>
        <w:numPr>
          <w:ilvl w:val="0"/>
          <w:numId w:val="34"/>
        </w:numPr>
        <w:spacing w:after="40"/>
        <w:rPr>
          <w:sz w:val="18"/>
          <w:szCs w:val="18"/>
          <w:lang w:eastAsia="zh-CN"/>
        </w:rPr>
      </w:pPr>
      <w:r w:rsidRPr="00F173E9">
        <w:rPr>
          <w:sz w:val="18"/>
          <w:szCs w:val="18"/>
          <w:lang w:eastAsia="zh-CN"/>
        </w:rPr>
        <w:t>黄德先</w:t>
      </w:r>
      <w:r w:rsidRPr="00F173E9">
        <w:rPr>
          <w:sz w:val="18"/>
          <w:szCs w:val="18"/>
          <w:lang w:eastAsia="zh-CN"/>
        </w:rPr>
        <w:t xml:space="preserve">; </w:t>
      </w:r>
      <w:r w:rsidRPr="00F173E9">
        <w:rPr>
          <w:sz w:val="18"/>
          <w:szCs w:val="18"/>
          <w:lang w:eastAsia="zh-CN"/>
        </w:rPr>
        <w:t>江永亨</w:t>
      </w:r>
      <w:r w:rsidRPr="00F173E9">
        <w:rPr>
          <w:sz w:val="18"/>
          <w:szCs w:val="18"/>
          <w:lang w:eastAsia="zh-CN"/>
        </w:rPr>
        <w:t xml:space="preserve">; </w:t>
      </w:r>
      <w:r w:rsidRPr="00F173E9">
        <w:rPr>
          <w:sz w:val="18"/>
          <w:szCs w:val="18"/>
          <w:lang w:eastAsia="zh-CN"/>
        </w:rPr>
        <w:t>金以慧</w:t>
      </w:r>
      <w:r w:rsidRPr="00F173E9">
        <w:rPr>
          <w:sz w:val="18"/>
          <w:szCs w:val="18"/>
          <w:lang w:eastAsia="zh-CN"/>
        </w:rPr>
        <w:t xml:space="preserve">. </w:t>
      </w:r>
      <w:r w:rsidRPr="00F173E9">
        <w:rPr>
          <w:sz w:val="18"/>
          <w:szCs w:val="18"/>
          <w:lang w:eastAsia="zh-CN"/>
        </w:rPr>
        <w:t>炼油工业过程控制的研究现状</w:t>
      </w:r>
      <w:r w:rsidRPr="00F173E9">
        <w:rPr>
          <w:sz w:val="18"/>
          <w:szCs w:val="18"/>
          <w:lang w:eastAsia="zh-CN"/>
        </w:rPr>
        <w:t xml:space="preserve">, </w:t>
      </w:r>
      <w:r w:rsidRPr="00F173E9">
        <w:rPr>
          <w:sz w:val="18"/>
          <w:szCs w:val="18"/>
          <w:lang w:eastAsia="zh-CN"/>
        </w:rPr>
        <w:t>问题与展望</w:t>
      </w:r>
      <w:r w:rsidRPr="00F173E9">
        <w:rPr>
          <w:sz w:val="18"/>
          <w:szCs w:val="18"/>
          <w:lang w:eastAsia="zh-CN"/>
        </w:rPr>
        <w:t>. </w:t>
      </w:r>
      <w:r w:rsidRPr="00F173E9">
        <w:rPr>
          <w:sz w:val="18"/>
          <w:szCs w:val="18"/>
          <w:lang w:eastAsia="zh-CN"/>
        </w:rPr>
        <w:t>自动化学报</w:t>
      </w:r>
      <w:r w:rsidRPr="00F173E9">
        <w:rPr>
          <w:sz w:val="18"/>
          <w:szCs w:val="18"/>
          <w:lang w:eastAsia="zh-CN"/>
        </w:rPr>
        <w:t>, 2017, 43.6: 902-916.</w:t>
      </w:r>
    </w:p>
    <w:p w14:paraId="2ABEC357" w14:textId="292170B3" w:rsidR="00706FE0" w:rsidRDefault="00706FE0" w:rsidP="008506E5">
      <w:pPr>
        <w:numPr>
          <w:ilvl w:val="0"/>
          <w:numId w:val="34"/>
        </w:numPr>
        <w:spacing w:after="40"/>
        <w:rPr>
          <w:sz w:val="18"/>
          <w:szCs w:val="18"/>
          <w:lang w:eastAsia="zh-CN"/>
        </w:rPr>
      </w:pPr>
      <w:r w:rsidRPr="00F173E9">
        <w:rPr>
          <w:sz w:val="18"/>
          <w:szCs w:val="18"/>
        </w:rPr>
        <w:t xml:space="preserve">Van Den </w:t>
      </w:r>
      <w:proofErr w:type="spellStart"/>
      <w:r w:rsidRPr="00F173E9">
        <w:rPr>
          <w:sz w:val="18"/>
          <w:szCs w:val="18"/>
        </w:rPr>
        <w:t>bos</w:t>
      </w:r>
      <w:proofErr w:type="spellEnd"/>
      <w:r w:rsidRPr="00F173E9">
        <w:rPr>
          <w:sz w:val="18"/>
          <w:szCs w:val="18"/>
        </w:rPr>
        <w:t xml:space="preserve"> A, </w:t>
      </w:r>
      <w:proofErr w:type="spellStart"/>
      <w:r w:rsidRPr="00F173E9">
        <w:rPr>
          <w:sz w:val="18"/>
          <w:szCs w:val="18"/>
        </w:rPr>
        <w:t>Eykhoff</w:t>
      </w:r>
      <w:proofErr w:type="spellEnd"/>
      <w:r w:rsidRPr="00F173E9">
        <w:rPr>
          <w:sz w:val="18"/>
          <w:szCs w:val="18"/>
        </w:rPr>
        <w:t xml:space="preserve"> P. Model building and parameter estimation as means for intelligent measurement. Measurement, 1988, 6(1): 25-32</w:t>
      </w:r>
    </w:p>
    <w:p w14:paraId="02ED3D67" w14:textId="425FB56D" w:rsidR="00706FE0" w:rsidRDefault="00706FE0" w:rsidP="008506E5">
      <w:pPr>
        <w:numPr>
          <w:ilvl w:val="0"/>
          <w:numId w:val="34"/>
        </w:numPr>
        <w:spacing w:after="40"/>
        <w:rPr>
          <w:sz w:val="18"/>
          <w:szCs w:val="18"/>
          <w:lang w:eastAsia="zh-CN"/>
        </w:rPr>
      </w:pPr>
      <w:r w:rsidRPr="00F173E9">
        <w:rPr>
          <w:rFonts w:hint="eastAsia"/>
          <w:sz w:val="18"/>
          <w:szCs w:val="18"/>
          <w:lang w:eastAsia="zh-CN"/>
        </w:rPr>
        <w:t>袁璞</w:t>
      </w:r>
      <w:r w:rsidRPr="00F173E9">
        <w:rPr>
          <w:rFonts w:hint="eastAsia"/>
          <w:sz w:val="18"/>
          <w:szCs w:val="18"/>
          <w:lang w:eastAsia="zh-CN"/>
        </w:rPr>
        <w:t>,</w:t>
      </w:r>
      <w:r w:rsidRPr="00F173E9">
        <w:rPr>
          <w:rFonts w:hint="eastAsia"/>
          <w:sz w:val="18"/>
          <w:szCs w:val="18"/>
          <w:lang w:eastAsia="zh-CN"/>
        </w:rPr>
        <w:t>炼油过程先进控制技术的发展与应用</w:t>
      </w:r>
      <w:r w:rsidRPr="00F173E9">
        <w:rPr>
          <w:rFonts w:hint="eastAsia"/>
          <w:sz w:val="18"/>
          <w:szCs w:val="18"/>
          <w:lang w:eastAsia="zh-CN"/>
        </w:rPr>
        <w:t xml:space="preserve">, </w:t>
      </w:r>
      <w:r w:rsidRPr="00F173E9">
        <w:rPr>
          <w:rFonts w:hint="eastAsia"/>
          <w:sz w:val="18"/>
          <w:szCs w:val="18"/>
          <w:lang w:eastAsia="zh-CN"/>
        </w:rPr>
        <w:t>石油炼制与化工</w:t>
      </w:r>
      <w:r w:rsidRPr="00F173E9">
        <w:rPr>
          <w:rFonts w:hint="eastAsia"/>
          <w:sz w:val="18"/>
          <w:szCs w:val="18"/>
          <w:lang w:eastAsia="zh-CN"/>
        </w:rPr>
        <w:t>, 1994, 25(10): 28-33)</w:t>
      </w:r>
    </w:p>
    <w:p w14:paraId="6CC000B2" w14:textId="7B241E7E" w:rsidR="00C67B17" w:rsidRDefault="00C67B17" w:rsidP="008506E5">
      <w:pPr>
        <w:numPr>
          <w:ilvl w:val="0"/>
          <w:numId w:val="34"/>
        </w:numPr>
        <w:spacing w:after="40"/>
        <w:rPr>
          <w:sz w:val="18"/>
          <w:szCs w:val="18"/>
          <w:lang w:eastAsia="zh-CN"/>
        </w:rPr>
      </w:pPr>
      <w:proofErr w:type="spellStart"/>
      <w:r w:rsidRPr="00F173E9">
        <w:rPr>
          <w:sz w:val="18"/>
          <w:szCs w:val="18"/>
        </w:rPr>
        <w:t>Brosilow</w:t>
      </w:r>
      <w:proofErr w:type="spellEnd"/>
      <w:r w:rsidRPr="00F173E9">
        <w:rPr>
          <w:sz w:val="18"/>
          <w:szCs w:val="18"/>
        </w:rPr>
        <w:t xml:space="preserve"> C, Tong M. Inferential control of processes: 2. structure and dynamics of inferential control systems. </w:t>
      </w:r>
      <w:proofErr w:type="spellStart"/>
      <w:r w:rsidRPr="00F173E9">
        <w:rPr>
          <w:sz w:val="18"/>
          <w:szCs w:val="18"/>
        </w:rPr>
        <w:t>AIChE</w:t>
      </w:r>
      <w:proofErr w:type="spellEnd"/>
      <w:r w:rsidRPr="00F173E9">
        <w:rPr>
          <w:sz w:val="18"/>
          <w:szCs w:val="18"/>
        </w:rPr>
        <w:t xml:space="preserve"> Journal, 1978, 24(3): 492-500 </w:t>
      </w:r>
      <w:r w:rsidRPr="00F173E9">
        <w:rPr>
          <w:rFonts w:hint="eastAsia"/>
          <w:sz w:val="18"/>
          <w:szCs w:val="18"/>
        </w:rPr>
        <w:t>[</w:t>
      </w:r>
      <w:r w:rsidRPr="00F173E9">
        <w:rPr>
          <w:sz w:val="18"/>
          <w:szCs w:val="18"/>
        </w:rPr>
        <w:t>4] Souza, Francisco AA, Rui Araújo, and Jérôme Mendes. "Review of soft sensor methods for regression applications." Chemometrics and Intelligent Laboratory Systems 152 (2016): 69-79</w:t>
      </w:r>
    </w:p>
    <w:p w14:paraId="33B2B326" w14:textId="00A1976D" w:rsidR="002B2581" w:rsidRDefault="002B2581" w:rsidP="008506E5">
      <w:pPr>
        <w:numPr>
          <w:ilvl w:val="0"/>
          <w:numId w:val="34"/>
        </w:numPr>
        <w:spacing w:after="40"/>
        <w:rPr>
          <w:sz w:val="18"/>
          <w:szCs w:val="18"/>
          <w:lang w:eastAsia="zh-CN"/>
        </w:rPr>
      </w:pPr>
      <w:r>
        <w:rPr>
          <w:sz w:val="18"/>
          <w:szCs w:val="18"/>
        </w:rPr>
        <w:t>Souza, Francisco AA, Rui Araújo, and Jérôme Mendes. "Review of soft sensor methods for regression applications." Chemometrics and Intelligent Laboratory Systems 152 (2016): 69-79.</w:t>
      </w:r>
    </w:p>
    <w:p w14:paraId="23C05A87" w14:textId="77777777" w:rsidR="002B2581" w:rsidRPr="00F173E9" w:rsidRDefault="002B2581" w:rsidP="008506E5">
      <w:pPr>
        <w:pStyle w:val="af0"/>
        <w:numPr>
          <w:ilvl w:val="0"/>
          <w:numId w:val="34"/>
        </w:numPr>
        <w:adjustRightInd w:val="0"/>
        <w:spacing w:after="40"/>
        <w:textAlignment w:val="baseline"/>
        <w:rPr>
          <w:sz w:val="18"/>
          <w:szCs w:val="18"/>
          <w:lang w:eastAsia="zh-CN"/>
        </w:rPr>
      </w:pP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叶心宇</w:t>
      </w:r>
      <w:r w:rsidRPr="00F173E9">
        <w:rPr>
          <w:rFonts w:hint="eastAsia"/>
          <w:sz w:val="18"/>
          <w:szCs w:val="18"/>
          <w:lang w:eastAsia="zh-CN"/>
        </w:rPr>
        <w:t xml:space="preserve">, </w:t>
      </w:r>
      <w:proofErr w:type="gramStart"/>
      <w:r w:rsidRPr="00F173E9">
        <w:rPr>
          <w:rFonts w:hint="eastAsia"/>
          <w:sz w:val="18"/>
          <w:szCs w:val="18"/>
          <w:lang w:eastAsia="zh-CN"/>
        </w:rPr>
        <w:t>竺</w:t>
      </w:r>
      <w:proofErr w:type="gramEnd"/>
      <w:r w:rsidRPr="00F173E9">
        <w:rPr>
          <w:rFonts w:hint="eastAsia"/>
          <w:sz w:val="18"/>
          <w:szCs w:val="18"/>
          <w:lang w:eastAsia="zh-CN"/>
        </w:rPr>
        <w:t>建敏</w:t>
      </w:r>
      <w:r w:rsidRPr="00F173E9">
        <w:rPr>
          <w:rFonts w:hint="eastAsia"/>
          <w:sz w:val="18"/>
          <w:szCs w:val="18"/>
          <w:lang w:eastAsia="zh-CN"/>
        </w:rPr>
        <w:t xml:space="preserve">, </w:t>
      </w:r>
      <w:proofErr w:type="gramStart"/>
      <w:r w:rsidRPr="00F173E9">
        <w:rPr>
          <w:rFonts w:hint="eastAsia"/>
          <w:sz w:val="18"/>
          <w:szCs w:val="18"/>
          <w:lang w:eastAsia="zh-CN"/>
        </w:rPr>
        <w:t>李秀</w:t>
      </w:r>
      <w:proofErr w:type="gramEnd"/>
      <w:r w:rsidRPr="00F173E9">
        <w:rPr>
          <w:rFonts w:hint="eastAsia"/>
          <w:sz w:val="18"/>
          <w:szCs w:val="18"/>
          <w:lang w:eastAsia="zh-CN"/>
        </w:rPr>
        <w:t>改</w:t>
      </w:r>
      <w:r w:rsidRPr="00F173E9">
        <w:rPr>
          <w:rFonts w:hint="eastAsia"/>
          <w:sz w:val="18"/>
          <w:szCs w:val="18"/>
          <w:lang w:eastAsia="zh-CN"/>
        </w:rPr>
        <w:t xml:space="preserve">. </w:t>
      </w:r>
      <w:r w:rsidRPr="00F173E9">
        <w:rPr>
          <w:rFonts w:hint="eastAsia"/>
          <w:sz w:val="18"/>
          <w:szCs w:val="18"/>
          <w:lang w:eastAsia="zh-CN"/>
        </w:rPr>
        <w:t>化工过程先进控制</w:t>
      </w:r>
      <w:r w:rsidRPr="00F173E9">
        <w:rPr>
          <w:rFonts w:hint="eastAsia"/>
          <w:sz w:val="18"/>
          <w:szCs w:val="18"/>
          <w:lang w:eastAsia="zh-CN"/>
        </w:rPr>
        <w:t xml:space="preserve">. </w:t>
      </w:r>
      <w:r w:rsidRPr="00F173E9">
        <w:rPr>
          <w:rFonts w:hint="eastAsia"/>
          <w:sz w:val="18"/>
          <w:szCs w:val="18"/>
          <w:lang w:eastAsia="zh-CN"/>
        </w:rPr>
        <w:t>北京</w:t>
      </w:r>
      <w:r w:rsidRPr="00F173E9">
        <w:rPr>
          <w:rFonts w:hint="eastAsia"/>
          <w:sz w:val="18"/>
          <w:szCs w:val="18"/>
          <w:lang w:eastAsia="zh-CN"/>
        </w:rPr>
        <w:t xml:space="preserve">: </w:t>
      </w:r>
      <w:r w:rsidRPr="00F173E9">
        <w:rPr>
          <w:rFonts w:hint="eastAsia"/>
          <w:sz w:val="18"/>
          <w:szCs w:val="18"/>
          <w:lang w:eastAsia="zh-CN"/>
        </w:rPr>
        <w:t>化学工业出版社</w:t>
      </w:r>
      <w:r w:rsidRPr="00F173E9">
        <w:rPr>
          <w:rFonts w:hint="eastAsia"/>
          <w:sz w:val="18"/>
          <w:szCs w:val="18"/>
          <w:lang w:eastAsia="zh-CN"/>
        </w:rPr>
        <w:t>, 2006</w:t>
      </w:r>
    </w:p>
    <w:p w14:paraId="523ADED4" w14:textId="7B714FBD" w:rsidR="002B2581"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rFonts w:hint="eastAsia"/>
          <w:sz w:val="18"/>
          <w:szCs w:val="18"/>
          <w:lang w:eastAsia="zh-CN"/>
        </w:rPr>
        <w:t xml:space="preserve">, </w:t>
      </w:r>
      <w:proofErr w:type="gramStart"/>
      <w:r w:rsidRPr="00F173E9">
        <w:rPr>
          <w:rFonts w:hint="eastAsia"/>
          <w:sz w:val="18"/>
          <w:szCs w:val="18"/>
          <w:lang w:eastAsia="zh-CN"/>
        </w:rPr>
        <w:t>摆亮</w:t>
      </w:r>
      <w:proofErr w:type="gramEnd"/>
      <w:r w:rsidRPr="00F173E9">
        <w:rPr>
          <w:rFonts w:hint="eastAsia"/>
          <w:sz w:val="18"/>
          <w:szCs w:val="18"/>
          <w:lang w:eastAsia="zh-CN"/>
        </w:rPr>
        <w:t xml:space="preserve">, </w:t>
      </w:r>
      <w:r w:rsidRPr="00F173E9">
        <w:rPr>
          <w:rFonts w:hint="eastAsia"/>
          <w:sz w:val="18"/>
          <w:szCs w:val="18"/>
          <w:lang w:eastAsia="zh-CN"/>
        </w:rPr>
        <w:t>黄德先</w:t>
      </w:r>
      <w:r w:rsidRPr="00F173E9">
        <w:rPr>
          <w:rFonts w:hint="eastAsia"/>
          <w:sz w:val="18"/>
          <w:szCs w:val="18"/>
          <w:lang w:eastAsia="zh-CN"/>
        </w:rPr>
        <w:t xml:space="preserve">, </w:t>
      </w:r>
      <w:r w:rsidRPr="00F173E9">
        <w:rPr>
          <w:rFonts w:hint="eastAsia"/>
          <w:sz w:val="18"/>
          <w:szCs w:val="18"/>
          <w:lang w:eastAsia="zh-CN"/>
        </w:rPr>
        <w:t>江永亨</w:t>
      </w:r>
      <w:r w:rsidRPr="00F173E9">
        <w:rPr>
          <w:rFonts w:hint="eastAsia"/>
          <w:sz w:val="18"/>
          <w:szCs w:val="18"/>
          <w:lang w:eastAsia="zh-CN"/>
        </w:rPr>
        <w:t xml:space="preserve">, </w:t>
      </w:r>
      <w:proofErr w:type="gramStart"/>
      <w:r w:rsidRPr="00F173E9">
        <w:rPr>
          <w:rFonts w:hint="eastAsia"/>
          <w:sz w:val="18"/>
          <w:szCs w:val="18"/>
          <w:lang w:eastAsia="zh-CN"/>
        </w:rPr>
        <w:t>刘先</w:t>
      </w:r>
      <w:proofErr w:type="gramEnd"/>
      <w:r w:rsidRPr="00F173E9">
        <w:rPr>
          <w:rFonts w:hint="eastAsia"/>
          <w:sz w:val="18"/>
          <w:szCs w:val="18"/>
          <w:lang w:eastAsia="zh-CN"/>
        </w:rPr>
        <w:t>广</w:t>
      </w:r>
      <w:r w:rsidRPr="00F173E9">
        <w:rPr>
          <w:rFonts w:hint="eastAsia"/>
          <w:sz w:val="18"/>
          <w:szCs w:val="18"/>
          <w:lang w:eastAsia="zh-CN"/>
        </w:rPr>
        <w:t xml:space="preserve">, </w:t>
      </w:r>
      <w:r w:rsidRPr="00F173E9">
        <w:rPr>
          <w:rFonts w:hint="eastAsia"/>
          <w:sz w:val="18"/>
          <w:szCs w:val="18"/>
          <w:lang w:eastAsia="zh-CN"/>
        </w:rPr>
        <w:t>朱</w:t>
      </w:r>
      <w:proofErr w:type="gramStart"/>
      <w:r w:rsidRPr="00F173E9">
        <w:rPr>
          <w:rFonts w:hint="eastAsia"/>
          <w:sz w:val="18"/>
          <w:szCs w:val="18"/>
          <w:lang w:eastAsia="zh-CN"/>
        </w:rPr>
        <w:t>朝宾</w:t>
      </w:r>
      <w:proofErr w:type="gramEnd"/>
      <w:r w:rsidRPr="00F173E9">
        <w:rPr>
          <w:rFonts w:hint="eastAsia"/>
          <w:sz w:val="18"/>
          <w:szCs w:val="18"/>
          <w:lang w:eastAsia="zh-CN"/>
        </w:rPr>
        <w:t xml:space="preserve">, ... &amp; </w:t>
      </w:r>
      <w:proofErr w:type="gramStart"/>
      <w:r w:rsidRPr="00F173E9">
        <w:rPr>
          <w:rFonts w:hint="eastAsia"/>
          <w:sz w:val="18"/>
          <w:szCs w:val="18"/>
          <w:lang w:eastAsia="zh-CN"/>
        </w:rPr>
        <w:t>张代欣</w:t>
      </w:r>
      <w:proofErr w:type="gramEnd"/>
      <w:r w:rsidRPr="00F173E9">
        <w:rPr>
          <w:rFonts w:hint="eastAsia"/>
          <w:sz w:val="18"/>
          <w:szCs w:val="18"/>
          <w:lang w:eastAsia="zh-CN"/>
        </w:rPr>
        <w:t xml:space="preserve">. (2009). </w:t>
      </w:r>
      <w:r w:rsidRPr="00F173E9">
        <w:rPr>
          <w:rFonts w:hint="eastAsia"/>
          <w:sz w:val="18"/>
          <w:szCs w:val="18"/>
          <w:lang w:eastAsia="zh-CN"/>
        </w:rPr>
        <w:t>针对原油性质变化的常减压先进控制研究与应用</w:t>
      </w:r>
      <w:r w:rsidRPr="00F173E9">
        <w:rPr>
          <w:rFonts w:hint="eastAsia"/>
          <w:sz w:val="18"/>
          <w:szCs w:val="18"/>
          <w:lang w:eastAsia="zh-CN"/>
        </w:rPr>
        <w:t xml:space="preserve">. </w:t>
      </w:r>
      <w:r w:rsidRPr="00F173E9">
        <w:rPr>
          <w:rFonts w:hint="eastAsia"/>
          <w:sz w:val="18"/>
          <w:szCs w:val="18"/>
          <w:lang w:eastAsia="zh-CN"/>
        </w:rPr>
        <w:t>化工学报</w:t>
      </w:r>
      <w:r w:rsidRPr="00F173E9">
        <w:rPr>
          <w:rFonts w:hint="eastAsia"/>
          <w:sz w:val="18"/>
          <w:szCs w:val="18"/>
          <w:lang w:eastAsia="zh-CN"/>
        </w:rPr>
        <w:t>, (10), 2522-2528.</w:t>
      </w:r>
    </w:p>
    <w:p w14:paraId="450D0D95" w14:textId="3CD3008D" w:rsidR="00C23B9C" w:rsidRDefault="00C23B9C" w:rsidP="008506E5">
      <w:pPr>
        <w:numPr>
          <w:ilvl w:val="0"/>
          <w:numId w:val="34"/>
        </w:numPr>
        <w:spacing w:after="40"/>
        <w:rPr>
          <w:sz w:val="18"/>
          <w:szCs w:val="18"/>
          <w:lang w:eastAsia="zh-CN"/>
        </w:rPr>
      </w:pPr>
      <w:r w:rsidRPr="00F173E9">
        <w:rPr>
          <w:rFonts w:hint="eastAsia"/>
          <w:sz w:val="18"/>
          <w:szCs w:val="18"/>
          <w:lang w:eastAsia="zh-CN"/>
        </w:rPr>
        <w:t>吕文祥，</w:t>
      </w:r>
      <w:r w:rsidRPr="00F173E9">
        <w:rPr>
          <w:sz w:val="18"/>
          <w:szCs w:val="18"/>
          <w:lang w:eastAsia="zh-CN"/>
        </w:rPr>
        <w:t>黄德先</w:t>
      </w:r>
      <w:r w:rsidRPr="00F173E9">
        <w:rPr>
          <w:rFonts w:hint="eastAsia"/>
          <w:sz w:val="18"/>
          <w:szCs w:val="18"/>
          <w:lang w:eastAsia="zh-CN"/>
        </w:rPr>
        <w:t>，等</w:t>
      </w:r>
      <w:r w:rsidRPr="00F173E9">
        <w:rPr>
          <w:rFonts w:hint="eastAsia"/>
          <w:sz w:val="18"/>
          <w:szCs w:val="18"/>
          <w:lang w:eastAsia="zh-CN"/>
        </w:rPr>
        <w:t xml:space="preserve">. </w:t>
      </w:r>
      <w:r w:rsidRPr="00F173E9">
        <w:rPr>
          <w:sz w:val="18"/>
          <w:szCs w:val="18"/>
          <w:lang w:eastAsia="zh-CN"/>
        </w:rPr>
        <w:t>常压蒸馏产品质量软测量改进方法及应用</w:t>
      </w:r>
      <w:r w:rsidRPr="00F173E9">
        <w:rPr>
          <w:rFonts w:hint="eastAsia"/>
          <w:sz w:val="18"/>
          <w:szCs w:val="18"/>
          <w:lang w:eastAsia="zh-CN"/>
        </w:rPr>
        <w:t>．</w:t>
      </w:r>
      <w:r w:rsidRPr="00F173E9">
        <w:rPr>
          <w:sz w:val="18"/>
          <w:szCs w:val="18"/>
          <w:lang w:eastAsia="zh-CN"/>
        </w:rPr>
        <w:t>控制工程</w:t>
      </w:r>
      <w:r w:rsidRPr="00F173E9">
        <w:rPr>
          <w:rFonts w:hint="eastAsia"/>
          <w:sz w:val="18"/>
          <w:szCs w:val="18"/>
          <w:lang w:eastAsia="zh-CN"/>
        </w:rPr>
        <w:t>，</w:t>
      </w:r>
      <w:r w:rsidRPr="00F173E9">
        <w:rPr>
          <w:rFonts w:hint="eastAsia"/>
          <w:sz w:val="18"/>
          <w:szCs w:val="18"/>
          <w:lang w:eastAsia="zh-CN"/>
        </w:rPr>
        <w:t>2004</w:t>
      </w:r>
      <w:r w:rsidRPr="00F173E9">
        <w:rPr>
          <w:rFonts w:hint="eastAsia"/>
          <w:sz w:val="18"/>
          <w:szCs w:val="18"/>
          <w:lang w:eastAsia="zh-CN"/>
        </w:rPr>
        <w:t>，</w:t>
      </w:r>
      <w:r w:rsidRPr="00F173E9">
        <w:rPr>
          <w:sz w:val="18"/>
          <w:szCs w:val="18"/>
          <w:lang w:eastAsia="zh-CN"/>
        </w:rPr>
        <w:t>11</w:t>
      </w:r>
      <w:r w:rsidRPr="00F173E9">
        <w:rPr>
          <w:rFonts w:hint="eastAsia"/>
          <w:sz w:val="18"/>
          <w:szCs w:val="18"/>
          <w:lang w:eastAsia="zh-CN"/>
        </w:rPr>
        <w:t>（</w:t>
      </w:r>
      <w:r w:rsidRPr="00F173E9">
        <w:rPr>
          <w:rFonts w:hint="eastAsia"/>
          <w:sz w:val="18"/>
          <w:szCs w:val="18"/>
          <w:lang w:eastAsia="zh-CN"/>
        </w:rPr>
        <w:t>4</w:t>
      </w:r>
      <w:r w:rsidRPr="00F173E9">
        <w:rPr>
          <w:rFonts w:hint="eastAsia"/>
          <w:sz w:val="18"/>
          <w:szCs w:val="18"/>
          <w:lang w:eastAsia="zh-CN"/>
        </w:rPr>
        <w:t>）：</w:t>
      </w:r>
      <w:r w:rsidRPr="00F173E9">
        <w:rPr>
          <w:sz w:val="18"/>
          <w:szCs w:val="18"/>
          <w:lang w:eastAsia="zh-CN"/>
        </w:rPr>
        <w:t>296</w:t>
      </w:r>
      <w:r w:rsidRPr="00F173E9">
        <w:rPr>
          <w:rFonts w:hint="eastAsia"/>
          <w:sz w:val="18"/>
          <w:szCs w:val="18"/>
          <w:lang w:eastAsia="zh-CN"/>
        </w:rPr>
        <w:t>-</w:t>
      </w:r>
      <w:r w:rsidRPr="00F173E9">
        <w:rPr>
          <w:sz w:val="18"/>
          <w:szCs w:val="18"/>
          <w:lang w:eastAsia="zh-CN"/>
        </w:rPr>
        <w:t>298.</w:t>
      </w:r>
    </w:p>
    <w:p w14:paraId="05C8EEED" w14:textId="6FCB73B3" w:rsidR="00C23B9C" w:rsidRDefault="00C23B9C" w:rsidP="008506E5">
      <w:pPr>
        <w:numPr>
          <w:ilvl w:val="0"/>
          <w:numId w:val="34"/>
        </w:numPr>
        <w:spacing w:after="40"/>
        <w:rPr>
          <w:sz w:val="18"/>
          <w:szCs w:val="18"/>
          <w:lang w:eastAsia="zh-CN"/>
        </w:rPr>
      </w:pPr>
      <w:r w:rsidRPr="00F173E9">
        <w:rPr>
          <w:sz w:val="18"/>
          <w:szCs w:val="18"/>
        </w:rPr>
        <w:t>Zhou, Chang, et al. "Inferential estimation of kerosene dry point in refineries with varying crudes." Journal of Process Control 22.6 (2012): 1122-1126.</w:t>
      </w:r>
    </w:p>
    <w:p w14:paraId="6B2291E9" w14:textId="4B6591A6" w:rsidR="00224125" w:rsidRPr="008506E5" w:rsidRDefault="008506E5" w:rsidP="008506E5">
      <w:pPr>
        <w:numPr>
          <w:ilvl w:val="0"/>
          <w:numId w:val="34"/>
        </w:numPr>
        <w:spacing w:after="40"/>
        <w:rPr>
          <w:sz w:val="18"/>
          <w:szCs w:val="18"/>
        </w:rPr>
      </w:pPr>
      <w:proofErr w:type="spellStart"/>
      <w:r w:rsidRPr="008506E5">
        <w:rPr>
          <w:sz w:val="18"/>
          <w:szCs w:val="18"/>
        </w:rPr>
        <w:t>Ioffe</w:t>
      </w:r>
      <w:proofErr w:type="spellEnd"/>
      <w:r w:rsidRPr="008506E5">
        <w:rPr>
          <w:sz w:val="18"/>
          <w:szCs w:val="18"/>
        </w:rPr>
        <w:t xml:space="preserve"> S, </w:t>
      </w:r>
      <w:proofErr w:type="spellStart"/>
      <w:r w:rsidRPr="008506E5">
        <w:rPr>
          <w:sz w:val="18"/>
          <w:szCs w:val="18"/>
        </w:rPr>
        <w:t>Szegedy</w:t>
      </w:r>
      <w:proofErr w:type="spellEnd"/>
      <w:r w:rsidRPr="008506E5">
        <w:rPr>
          <w:sz w:val="18"/>
          <w:szCs w:val="18"/>
        </w:rPr>
        <w:t xml:space="preserve"> C. Batch normalization: Accelerating deep network training by reducing internal covariate shift[C]//International conference on machine learning. </w:t>
      </w:r>
      <w:proofErr w:type="spellStart"/>
      <w:r w:rsidRPr="008506E5">
        <w:rPr>
          <w:sz w:val="18"/>
          <w:szCs w:val="18"/>
        </w:rPr>
        <w:t>pmlr</w:t>
      </w:r>
      <w:proofErr w:type="spellEnd"/>
      <w:r w:rsidRPr="008506E5">
        <w:rPr>
          <w:sz w:val="18"/>
          <w:szCs w:val="18"/>
        </w:rPr>
        <w:t>, 2015: 448-456.</w:t>
      </w:r>
    </w:p>
    <w:p w14:paraId="6AE5701D" w14:textId="59C68EDE" w:rsidR="00224125" w:rsidRDefault="00224125" w:rsidP="008506E5">
      <w:pPr>
        <w:numPr>
          <w:ilvl w:val="0"/>
          <w:numId w:val="34"/>
        </w:numPr>
        <w:spacing w:after="40"/>
        <w:rPr>
          <w:sz w:val="18"/>
          <w:szCs w:val="18"/>
        </w:rPr>
      </w:pPr>
      <w:r w:rsidRPr="00F173E9">
        <w:rPr>
          <w:sz w:val="18"/>
          <w:szCs w:val="18"/>
        </w:rPr>
        <w:t xml:space="preserve">Hinton G E, Srivastava N, </w:t>
      </w:r>
      <w:proofErr w:type="spellStart"/>
      <w:r w:rsidRPr="00F173E9">
        <w:rPr>
          <w:sz w:val="18"/>
          <w:szCs w:val="18"/>
        </w:rPr>
        <w:t>Krizhevsky</w:t>
      </w:r>
      <w:proofErr w:type="spellEnd"/>
      <w:r w:rsidRPr="00F173E9">
        <w:rPr>
          <w:sz w:val="18"/>
          <w:szCs w:val="18"/>
        </w:rPr>
        <w:t xml:space="preserve"> A, et al. Improving neural networks by preventing co-adaptation of feature detectors[J]. </w:t>
      </w:r>
      <w:proofErr w:type="spellStart"/>
      <w:r w:rsidRPr="00F173E9">
        <w:rPr>
          <w:sz w:val="18"/>
          <w:szCs w:val="18"/>
        </w:rPr>
        <w:t>arXiv</w:t>
      </w:r>
      <w:proofErr w:type="spellEnd"/>
      <w:r w:rsidRPr="00F173E9">
        <w:rPr>
          <w:sz w:val="18"/>
          <w:szCs w:val="18"/>
        </w:rPr>
        <w:t xml:space="preserve"> preprint arXiv:1207.0580, 2012.</w:t>
      </w:r>
    </w:p>
    <w:p w14:paraId="3163C486" w14:textId="14593108" w:rsidR="00831713" w:rsidRPr="00706FE0" w:rsidRDefault="008506E5" w:rsidP="008506E5">
      <w:pPr>
        <w:numPr>
          <w:ilvl w:val="0"/>
          <w:numId w:val="34"/>
        </w:numPr>
        <w:spacing w:after="40"/>
        <w:rPr>
          <w:sz w:val="18"/>
          <w:szCs w:val="18"/>
        </w:rPr>
      </w:pPr>
      <w:proofErr w:type="spellStart"/>
      <w:r w:rsidRPr="0029675D">
        <w:rPr>
          <w:sz w:val="18"/>
          <w:szCs w:val="18"/>
        </w:rPr>
        <w:t>Glorot</w:t>
      </w:r>
      <w:proofErr w:type="spellEnd"/>
      <w:r w:rsidRPr="0029675D">
        <w:rPr>
          <w:sz w:val="18"/>
          <w:szCs w:val="18"/>
        </w:rPr>
        <w:t xml:space="preserve"> X, </w:t>
      </w:r>
      <w:proofErr w:type="spellStart"/>
      <w:r w:rsidRPr="0029675D">
        <w:rPr>
          <w:sz w:val="18"/>
          <w:szCs w:val="18"/>
        </w:rPr>
        <w:t>Bengio</w:t>
      </w:r>
      <w:proofErr w:type="spellEnd"/>
      <w:r w:rsidRPr="0029675D">
        <w:rPr>
          <w:sz w:val="18"/>
          <w:szCs w:val="18"/>
        </w:rPr>
        <w:t xml:space="preserve"> Y. Understanding the difficulty of training deep feedforward neural networks[C]//Proceedings of the thirteenth international conference on artificial intelligence and statistics. JMLR Workshop and Conference Proceedings, 2010: 249-256.</w:t>
      </w:r>
      <w:r w:rsidRPr="00F173E9">
        <w:rPr>
          <w:sz w:val="18"/>
          <w:szCs w:val="18"/>
        </w:rPr>
        <w:t xml:space="preserve"> </w:t>
      </w:r>
    </w:p>
    <w:p w14:paraId="48C2DD3B" w14:textId="77777777" w:rsidR="00651956" w:rsidRDefault="00651956">
      <w:pPr>
        <w:pStyle w:val="Text"/>
        <w:ind w:firstLine="0"/>
        <w:rPr>
          <w:lang w:eastAsia="zh-CN"/>
        </w:rPr>
      </w:pPr>
    </w:p>
    <w:p w14:paraId="76ADECA2" w14:textId="77777777" w:rsidR="002F6119" w:rsidRDefault="002F6119">
      <w:pPr>
        <w:pStyle w:val="Text"/>
        <w:ind w:firstLine="0"/>
        <w:rPr>
          <w:lang w:eastAsia="zh-CN"/>
        </w:rPr>
        <w:sectPr w:rsidR="002F6119" w:rsidSect="00072CD2">
          <w:type w:val="continuous"/>
          <w:pgSz w:w="11909" w:h="16834" w:code="9"/>
          <w:pgMar w:top="1134" w:right="964" w:bottom="1247" w:left="964" w:header="431" w:footer="431" w:gutter="0"/>
          <w:cols w:num="2" w:space="397"/>
        </w:sectPr>
      </w:pPr>
    </w:p>
    <w:p w14:paraId="095BF8A4" w14:textId="77777777" w:rsidR="00651956" w:rsidRDefault="00651956">
      <w:pPr>
        <w:pStyle w:val="Text"/>
        <w:ind w:firstLine="0"/>
        <w:rPr>
          <w:lang w:eastAsia="zh-CN"/>
        </w:rPr>
      </w:pPr>
      <w:r>
        <w:rPr>
          <w:rFonts w:hint="eastAsia"/>
          <w:lang w:eastAsia="zh-CN"/>
        </w:rPr>
        <w:t xml:space="preserve"> </w:t>
      </w:r>
    </w:p>
    <w:sectPr w:rsidR="00651956">
      <w:type w:val="continuous"/>
      <w:pgSz w:w="11909" w:h="16834" w:code="9"/>
      <w:pgMar w:top="1134" w:right="964" w:bottom="1247" w:left="964" w:header="431" w:footer="431" w:gutter="0"/>
      <w:cols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7" w:author="Magician" w:date="2023-05-04T17:54:00Z" w:initials="M">
    <w:p w14:paraId="27B830C8" w14:textId="08EC2B73" w:rsidR="00AC5610" w:rsidRDefault="00AC5610">
      <w:pPr>
        <w:pStyle w:val="ac"/>
      </w:pPr>
      <w:r>
        <w:rPr>
          <w:rStyle w:val="ab"/>
        </w:rPr>
        <w:annotationRef/>
      </w:r>
      <w:r>
        <w:rPr>
          <w:rFonts w:hint="eastAsia"/>
        </w:rPr>
        <w:t>这两个方法也可以考虑分开写成两个小节</w:t>
      </w:r>
    </w:p>
  </w:comment>
  <w:comment w:id="218" w:author="hutter_sadan" w:date="2023-05-04T21:38:00Z" w:initials="h">
    <w:p w14:paraId="282CB49F" w14:textId="77777777" w:rsidR="00AC5610" w:rsidRDefault="00AC5610">
      <w:pPr>
        <w:pStyle w:val="ac"/>
      </w:pPr>
      <w:r>
        <w:rPr>
          <w:rStyle w:val="ab"/>
        </w:rPr>
        <w:annotationRef/>
      </w:r>
      <w:r>
        <w:rPr>
          <w:rFonts w:hint="eastAsia"/>
        </w:rPr>
        <w:t>已拆分</w:t>
      </w:r>
    </w:p>
    <w:p w14:paraId="5C8B1F8A" w14:textId="0CCCCEF8" w:rsidR="00AC5610" w:rsidRDefault="00AC5610">
      <w:pPr>
        <w:pStyle w:val="ac"/>
        <w:rPr>
          <w:rFonts w:hint="eastAsia"/>
        </w:rPr>
      </w:pPr>
    </w:p>
  </w:comment>
  <w:comment w:id="235" w:author="Magician" w:date="2023-05-04T17:54:00Z" w:initials="M">
    <w:p w14:paraId="3DE930E1" w14:textId="77777777" w:rsidR="00AC5610" w:rsidRDefault="00AC5610" w:rsidP="00887576">
      <w:pPr>
        <w:pStyle w:val="ac"/>
      </w:pPr>
      <w:r>
        <w:rPr>
          <w:rStyle w:val="ab"/>
        </w:rPr>
        <w:annotationRef/>
      </w:r>
      <w:r>
        <w:rPr>
          <w:rFonts w:hint="eastAsia"/>
        </w:rPr>
        <w:t>这两个方法也可以考虑分开写成两个小节</w:t>
      </w:r>
    </w:p>
  </w:comment>
  <w:comment w:id="237" w:author="hutter_sadan" w:date="2023-05-04T22:43:00Z" w:initials="h">
    <w:p w14:paraId="35025154" w14:textId="192F5C5F" w:rsidR="00AC5610" w:rsidRDefault="00AC5610">
      <w:pPr>
        <w:pStyle w:val="ac"/>
      </w:pPr>
      <w:r>
        <w:rPr>
          <w:rStyle w:val="ab"/>
        </w:rPr>
        <w:annotationRef/>
      </w:r>
      <w:r>
        <w:rPr>
          <w:rFonts w:hint="eastAsia"/>
        </w:rPr>
        <w:t>已改</w:t>
      </w:r>
      <w:r w:rsidR="000716D1">
        <w:rPr>
          <w:rFonts w:hint="eastAsia"/>
        </w:rPr>
        <w:t>，分成了两节。</w:t>
      </w:r>
    </w:p>
  </w:comment>
  <w:comment w:id="269" w:author="Magician" w:date="2023-05-04T17:17:00Z" w:initials="M">
    <w:p w14:paraId="597B0EA0" w14:textId="641A0D04" w:rsidR="00AC5610" w:rsidRDefault="00AC5610">
      <w:pPr>
        <w:pStyle w:val="ac"/>
      </w:pPr>
      <w:r>
        <w:rPr>
          <w:rStyle w:val="ab"/>
        </w:rPr>
        <w:annotationRef/>
      </w:r>
      <w:r>
        <w:rPr>
          <w:rFonts w:hint="eastAsia"/>
        </w:rPr>
        <w:t>这个地方的措辞修改一下。不是“可以”，而是我们已经做了，所以应该说“搭建了”。后面几处也一样</w:t>
      </w:r>
    </w:p>
  </w:comment>
  <w:comment w:id="270" w:author="hutter_sadan" w:date="2023-05-04T21:41:00Z" w:initials="h">
    <w:p w14:paraId="162E19CD" w14:textId="3DCD2204" w:rsidR="00AC5610" w:rsidRDefault="00AC5610">
      <w:pPr>
        <w:pStyle w:val="ac"/>
        <w:rPr>
          <w:rFonts w:hint="eastAsia"/>
        </w:rPr>
      </w:pPr>
      <w:r>
        <w:rPr>
          <w:rStyle w:val="ab"/>
        </w:rPr>
        <w:annotationRef/>
      </w:r>
      <w:r>
        <w:rPr>
          <w:rFonts w:hint="eastAsia"/>
        </w:rPr>
        <w:t>已修改本处措辞，后续会陆续修改</w:t>
      </w:r>
      <w:r w:rsidR="000716D1">
        <w:rPr>
          <w:rFonts w:hint="eastAsia"/>
        </w:rPr>
        <w:t>。</w:t>
      </w:r>
      <w:r w:rsidR="0010732D">
        <w:rPr>
          <w:rFonts w:hint="eastAsia"/>
        </w:rPr>
        <w:t>但可能也有没改过来的地方，我没理解清楚这个语境。</w:t>
      </w:r>
      <w:r w:rsidR="00056439">
        <w:rPr>
          <w:rFonts w:hint="eastAsia"/>
        </w:rPr>
        <w:t>我再想想。</w:t>
      </w:r>
      <w:bookmarkStart w:id="273" w:name="_GoBack"/>
      <w:bookmarkEnd w:id="273"/>
    </w:p>
  </w:comment>
  <w:comment w:id="280" w:author="Magician" w:date="2023-05-04T17:20:00Z" w:initials="M">
    <w:p w14:paraId="56724312" w14:textId="01B605AC" w:rsidR="00AC5610" w:rsidRDefault="00AC5610">
      <w:pPr>
        <w:pStyle w:val="ac"/>
      </w:pPr>
      <w:r>
        <w:rPr>
          <w:rStyle w:val="ab"/>
        </w:rPr>
        <w:annotationRef/>
      </w:r>
      <w:r>
        <w:rPr>
          <w:rFonts w:hint="eastAsia"/>
        </w:rPr>
        <w:t>前面泛泛地说装置可以说常减压，模拟的具体内容只说常压塔吧，减压塔数据没有用到</w:t>
      </w:r>
    </w:p>
  </w:comment>
  <w:comment w:id="281" w:author="hutter_sadan" w:date="2023-05-04T21:40:00Z" w:initials="h">
    <w:p w14:paraId="2CD524CE" w14:textId="70FF88C0" w:rsidR="00AC5610" w:rsidRDefault="00AC5610">
      <w:pPr>
        <w:pStyle w:val="ac"/>
      </w:pPr>
      <w:r>
        <w:rPr>
          <w:rStyle w:val="ab"/>
        </w:rPr>
        <w:annotationRef/>
      </w:r>
      <w:r>
        <w:rPr>
          <w:rFonts w:hint="eastAsia"/>
        </w:rPr>
        <w:t>会一并注意后面的修改</w:t>
      </w:r>
    </w:p>
  </w:comment>
  <w:comment w:id="298" w:author="Magician" w:date="2023-05-04T17:24:00Z" w:initials="M">
    <w:p w14:paraId="3F3BEA22" w14:textId="456B3C96" w:rsidR="00AC5610" w:rsidRDefault="00AC5610">
      <w:pPr>
        <w:pStyle w:val="ac"/>
      </w:pPr>
      <w:r>
        <w:rPr>
          <w:rStyle w:val="ab"/>
        </w:rPr>
        <w:annotationRef/>
      </w:r>
      <w:r>
        <w:rPr>
          <w:rFonts w:hint="eastAsia"/>
        </w:rPr>
        <w:t>这里不是需要，而是我们挑选了实际生产中较常用的几个</w:t>
      </w:r>
    </w:p>
  </w:comment>
  <w:comment w:id="299" w:author="hutter_sadan" w:date="2023-05-04T22:49:00Z" w:initials="h">
    <w:p w14:paraId="5B852741" w14:textId="61CC6555" w:rsidR="00AC5610" w:rsidRDefault="00AC5610">
      <w:pPr>
        <w:pStyle w:val="ac"/>
      </w:pPr>
      <w:r>
        <w:rPr>
          <w:rStyle w:val="ab"/>
        </w:rPr>
        <w:annotationRef/>
      </w:r>
      <w:r>
        <w:rPr>
          <w:rFonts w:hint="eastAsia"/>
        </w:rPr>
        <w:t>把“需要”换成了“经过选择的”</w:t>
      </w:r>
    </w:p>
  </w:comment>
  <w:comment w:id="287" w:author="Magician" w:date="2023-05-04T17:52:00Z" w:initials="M">
    <w:p w14:paraId="5836019F" w14:textId="4D9855F5" w:rsidR="00AC5610" w:rsidRDefault="00AC5610">
      <w:pPr>
        <w:pStyle w:val="ac"/>
      </w:pPr>
      <w:r>
        <w:rPr>
          <w:rStyle w:val="ab"/>
        </w:rPr>
        <w:annotationRef/>
      </w:r>
      <w:r>
        <w:rPr>
          <w:rFonts w:hint="eastAsia"/>
        </w:rPr>
        <w:t>这里的内容抽象一下，放到</w:t>
      </w:r>
      <w:r>
        <w:rPr>
          <w:rFonts w:hint="eastAsia"/>
        </w:rPr>
        <w:t>2</w:t>
      </w:r>
      <w:r>
        <w:t>.1</w:t>
      </w:r>
      <w:r>
        <w:rPr>
          <w:rFonts w:hint="eastAsia"/>
        </w:rPr>
        <w:t>里。即</w:t>
      </w:r>
      <w:r>
        <w:rPr>
          <w:rFonts w:hint="eastAsia"/>
        </w:rPr>
        <w:t>2</w:t>
      </w:r>
      <w:r>
        <w:t>.1</w:t>
      </w:r>
      <w:r>
        <w:rPr>
          <w:rFonts w:hint="eastAsia"/>
        </w:rPr>
        <w:t>里是方案和算法，这里是针对仿真案例的实现</w:t>
      </w:r>
    </w:p>
  </w:comment>
  <w:comment w:id="288" w:author="hutter_sadan" w:date="2023-05-04T22:51:00Z" w:initials="h">
    <w:p w14:paraId="2645071E" w14:textId="18C5CF14" w:rsidR="00AC5610" w:rsidRDefault="00AC5610">
      <w:pPr>
        <w:pStyle w:val="ac"/>
        <w:rPr>
          <w:rFonts w:hint="eastAsia"/>
        </w:rPr>
      </w:pPr>
      <w:r>
        <w:rPr>
          <w:rStyle w:val="ab"/>
        </w:rPr>
        <w:annotationRef/>
      </w:r>
      <w:r>
        <w:rPr>
          <w:rFonts w:hint="eastAsia"/>
        </w:rPr>
        <w:t>把算法放进</w:t>
      </w:r>
      <w:r>
        <w:rPr>
          <w:rFonts w:hint="eastAsia"/>
        </w:rPr>
        <w:t>2</w:t>
      </w:r>
      <w:r>
        <w:t>.1</w:t>
      </w:r>
      <w:r>
        <w:rPr>
          <w:rFonts w:hint="eastAsia"/>
        </w:rPr>
        <w:t>，这里只保留了仿真的过程。</w:t>
      </w:r>
    </w:p>
  </w:comment>
  <w:comment w:id="307" w:author="Magician" w:date="2023-05-04T17:37:00Z" w:initials="M">
    <w:p w14:paraId="6162684B" w14:textId="3FE38B83" w:rsidR="00AC5610" w:rsidRDefault="00AC5610">
      <w:pPr>
        <w:pStyle w:val="ac"/>
      </w:pPr>
      <w:r>
        <w:rPr>
          <w:rStyle w:val="ab"/>
        </w:rPr>
        <w:annotationRef/>
      </w:r>
      <w:r>
        <w:rPr>
          <w:rFonts w:hint="eastAsia"/>
        </w:rPr>
        <w:t>有些细节不用写出来</w:t>
      </w:r>
    </w:p>
  </w:comment>
  <w:comment w:id="308" w:author="hutter_sadan" w:date="2023-05-04T22:49:00Z" w:initials="h">
    <w:p w14:paraId="1E7EBBEC" w14:textId="540B95F8" w:rsidR="00AC5610" w:rsidRDefault="00AC5610">
      <w:pPr>
        <w:pStyle w:val="ac"/>
      </w:pPr>
      <w:r>
        <w:rPr>
          <w:rStyle w:val="ab"/>
        </w:rPr>
        <w:annotationRef/>
      </w:r>
      <w:r>
        <w:rPr>
          <w:rFonts w:hint="eastAsia"/>
        </w:rPr>
        <w:t>已</w:t>
      </w:r>
      <w:proofErr w:type="gramStart"/>
      <w:r>
        <w:rPr>
          <w:rFonts w:hint="eastAsia"/>
        </w:rPr>
        <w:t>删</w:t>
      </w:r>
      <w:proofErr w:type="gramEnd"/>
    </w:p>
  </w:comment>
  <w:comment w:id="344" w:author="Magician" w:date="2023-05-04T17:51:00Z" w:initials="M">
    <w:p w14:paraId="2717B259" w14:textId="3E463350" w:rsidR="00AC5610" w:rsidRDefault="00AC5610">
      <w:pPr>
        <w:pStyle w:val="ac"/>
      </w:pPr>
      <w:r>
        <w:rPr>
          <w:rStyle w:val="ab"/>
        </w:rPr>
        <w:annotationRef/>
      </w:r>
      <w:r>
        <w:rPr>
          <w:rFonts w:hint="eastAsia"/>
        </w:rPr>
        <w:t>这个加噪声的事情上一段说过</w:t>
      </w:r>
    </w:p>
  </w:comment>
  <w:comment w:id="345" w:author="hutter_sadan" w:date="2023-05-04T22:51:00Z" w:initials="h">
    <w:p w14:paraId="70B34B8E" w14:textId="56BCDBB1" w:rsidR="00AC5610" w:rsidRDefault="00AC5610">
      <w:pPr>
        <w:pStyle w:val="ac"/>
        <w:rPr>
          <w:rFonts w:hint="eastAsia"/>
        </w:rPr>
      </w:pPr>
      <w:r>
        <w:rPr>
          <w:rStyle w:val="ab"/>
        </w:rPr>
        <w:annotationRef/>
      </w:r>
      <w:r>
        <w:rPr>
          <w:rFonts w:hint="eastAsia"/>
        </w:rPr>
        <w:t>删除，增加模型训练过程的描述</w:t>
      </w:r>
    </w:p>
  </w:comment>
  <w:comment w:id="365" w:author="Magician" w:date="2023-05-04T17:45:00Z" w:initials="M">
    <w:p w14:paraId="10942A2E" w14:textId="2F371083" w:rsidR="00AC5610" w:rsidRDefault="00AC5610">
      <w:pPr>
        <w:pStyle w:val="ac"/>
      </w:pPr>
      <w:r>
        <w:rPr>
          <w:rStyle w:val="ab"/>
        </w:rPr>
        <w:annotationRef/>
      </w:r>
      <w:r>
        <w:rPr>
          <w:rFonts w:hint="eastAsia"/>
        </w:rPr>
        <w:t>一般不要总提我们，要用别的方式，比如本文所提方法，改进方法等待。前后注意都调整一下</w:t>
      </w:r>
    </w:p>
  </w:comment>
  <w:comment w:id="366" w:author="hutter_sadan" w:date="2023-05-04T23:05:00Z" w:initials="h">
    <w:p w14:paraId="67C6AE77" w14:textId="17DD4CA7" w:rsidR="006714DF" w:rsidRDefault="006714DF">
      <w:pPr>
        <w:pStyle w:val="ac"/>
        <w:rPr>
          <w:rFonts w:hint="eastAsia"/>
        </w:rPr>
      </w:pPr>
      <w:r>
        <w:rPr>
          <w:rStyle w:val="ab"/>
        </w:rPr>
        <w:annotationRef/>
      </w:r>
      <w:r>
        <w:rPr>
          <w:rFonts w:hint="eastAsia"/>
        </w:rPr>
        <w:t>把我们都去掉了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B830C8" w15:done="0"/>
  <w15:commentEx w15:paraId="5C8B1F8A" w15:paraIdParent="27B830C8" w15:done="0"/>
  <w15:commentEx w15:paraId="3DE930E1" w15:done="0"/>
  <w15:commentEx w15:paraId="35025154" w15:paraIdParent="3DE930E1" w15:done="0"/>
  <w15:commentEx w15:paraId="597B0EA0" w15:done="0"/>
  <w15:commentEx w15:paraId="162E19CD" w15:paraIdParent="597B0EA0" w15:done="0"/>
  <w15:commentEx w15:paraId="56724312" w15:done="0"/>
  <w15:commentEx w15:paraId="2CD524CE" w15:paraIdParent="56724312" w15:done="0"/>
  <w15:commentEx w15:paraId="3F3BEA22" w15:done="0"/>
  <w15:commentEx w15:paraId="5B852741" w15:paraIdParent="3F3BEA22" w15:done="0"/>
  <w15:commentEx w15:paraId="5836019F" w15:done="0"/>
  <w15:commentEx w15:paraId="2645071E" w15:paraIdParent="5836019F" w15:done="0"/>
  <w15:commentEx w15:paraId="6162684B" w15:done="0"/>
  <w15:commentEx w15:paraId="1E7EBBEC" w15:paraIdParent="6162684B" w15:done="0"/>
  <w15:commentEx w15:paraId="2717B259" w15:done="0"/>
  <w15:commentEx w15:paraId="70B34B8E" w15:paraIdParent="2717B259" w15:done="0"/>
  <w15:commentEx w15:paraId="10942A2E" w15:done="0"/>
  <w15:commentEx w15:paraId="67C6AE77" w15:paraIdParent="10942A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B830C8" w16cid:durableId="27FE6FCA"/>
  <w16cid:commentId w16cid:paraId="5C8B1F8A" w16cid:durableId="27FEA442"/>
  <w16cid:commentId w16cid:paraId="597B0EA0" w16cid:durableId="27FE6732"/>
  <w16cid:commentId w16cid:paraId="162E19CD" w16cid:durableId="27FEA4EE"/>
  <w16cid:commentId w16cid:paraId="56724312" w16cid:durableId="27FE67E2"/>
  <w16cid:commentId w16cid:paraId="2CD524CE" w16cid:durableId="27FEA4E3"/>
  <w16cid:commentId w16cid:paraId="3F3BEA22" w16cid:durableId="27FE68CC"/>
  <w16cid:commentId w16cid:paraId="5B852741" w16cid:durableId="27FEB4E3"/>
  <w16cid:commentId w16cid:paraId="5836019F" w16cid:durableId="27FE6F4D"/>
  <w16cid:commentId w16cid:paraId="2645071E" w16cid:durableId="27FEB578"/>
  <w16cid:commentId w16cid:paraId="6162684B" w16cid:durableId="27FE6BCC"/>
  <w16cid:commentId w16cid:paraId="1E7EBBEC" w16cid:durableId="27FEB4DD"/>
  <w16cid:commentId w16cid:paraId="2717B259" w16cid:durableId="27FE6F0D"/>
  <w16cid:commentId w16cid:paraId="70B34B8E" w16cid:durableId="27FEB564"/>
  <w16cid:commentId w16cid:paraId="10942A2E" w16cid:durableId="27FE6DC7"/>
  <w16cid:commentId w16cid:paraId="67C6AE77" w16cid:durableId="27FEB8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249B8" w14:textId="77777777" w:rsidR="00397AC2" w:rsidRDefault="00397AC2">
      <w:r>
        <w:separator/>
      </w:r>
    </w:p>
  </w:endnote>
  <w:endnote w:type="continuationSeparator" w:id="0">
    <w:p w14:paraId="0DBEE4DE" w14:textId="77777777" w:rsidR="00397AC2" w:rsidRDefault="0039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976B3" w14:textId="77777777" w:rsidR="00397AC2" w:rsidRDefault="00397AC2">
      <w:r>
        <w:separator/>
      </w:r>
    </w:p>
  </w:footnote>
  <w:footnote w:type="continuationSeparator" w:id="0">
    <w:p w14:paraId="75A87367" w14:textId="77777777" w:rsidR="00397AC2" w:rsidRDefault="00397AC2">
      <w:r>
        <w:continuationSeparator/>
      </w:r>
    </w:p>
  </w:footnote>
  <w:footnote w:id="1">
    <w:p w14:paraId="20369AFD" w14:textId="6EE2BA79" w:rsidR="00AC5610" w:rsidRPr="004D6F51" w:rsidRDefault="00AC5610" w:rsidP="00072CD2">
      <w:pPr>
        <w:pStyle w:val="a4"/>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FB14" w14:textId="77777777" w:rsidR="00AC5610" w:rsidRDefault="00AC5610">
    <w:pPr>
      <w:framePr w:wrap="auto" w:vAnchor="text" w:hAnchor="margin" w:xAlign="right" w:y="1"/>
    </w:pPr>
  </w:p>
  <w:p w14:paraId="27021F56" w14:textId="77777777" w:rsidR="00AC5610" w:rsidRDefault="00AC561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38CB7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D6ABB2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4848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B6307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99CBC9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8DACC4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C896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46E1CA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88EB01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97420D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FFFFFFFB"/>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04A15378"/>
    <w:multiLevelType w:val="hybridMultilevel"/>
    <w:tmpl w:val="D31440B6"/>
    <w:lvl w:ilvl="0" w:tplc="D59A366E">
      <w:start w:val="1"/>
      <w:numFmt w:val="decimal"/>
      <w:lvlText w:val="[%1] "/>
      <w:lvlJc w:val="left"/>
      <w:pPr>
        <w:tabs>
          <w:tab w:val="num" w:pos="420"/>
        </w:tabs>
        <w:ind w:left="420" w:hanging="420"/>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6381D15"/>
    <w:multiLevelType w:val="hybridMultilevel"/>
    <w:tmpl w:val="D2385B54"/>
    <w:lvl w:ilvl="0" w:tplc="B5588C90">
      <w:start w:val="1"/>
      <w:numFmt w:val="bullet"/>
      <w:lvlText w:val=""/>
      <w:lvlJc w:val="left"/>
      <w:pPr>
        <w:tabs>
          <w:tab w:val="num" w:pos="840"/>
        </w:tabs>
        <w:ind w:left="840" w:hanging="420"/>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B459F6"/>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1F826F4F"/>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04C4174"/>
    <w:multiLevelType w:val="hybridMultilevel"/>
    <w:tmpl w:val="A814AC36"/>
    <w:lvl w:ilvl="0" w:tplc="B9D4A7A0">
      <w:start w:val="1"/>
      <w:numFmt w:val="bullet"/>
      <w:lvlText w:val=""/>
      <w:lvlJc w:val="left"/>
      <w:pPr>
        <w:tabs>
          <w:tab w:val="num" w:pos="624"/>
        </w:tabs>
        <w:ind w:left="0" w:firstLine="284"/>
      </w:pPr>
      <w:rPr>
        <w:rFonts w:ascii="Wingdings" w:hAnsi="Wingdings" w:hint="default"/>
        <w:sz w:val="18"/>
        <w:szCs w:val="18"/>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8546AC5"/>
    <w:multiLevelType w:val="hybridMultilevel"/>
    <w:tmpl w:val="909C22A0"/>
    <w:lvl w:ilvl="0" w:tplc="92985E06">
      <w:start w:val="1"/>
      <w:numFmt w:val="decimal"/>
      <w:lvlText w:val="[%1] "/>
      <w:lvlJc w:val="left"/>
      <w:pPr>
        <w:tabs>
          <w:tab w:val="num" w:pos="397"/>
        </w:tabs>
        <w:ind w:left="397" w:hanging="397"/>
      </w:pPr>
      <w:rPr>
        <w:rFonts w:hint="eastAsia"/>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7622AE"/>
    <w:multiLevelType w:val="multilevel"/>
    <w:tmpl w:val="DDD6E84E"/>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b/>
        <w:i w:val="0"/>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2A9834AD"/>
    <w:multiLevelType w:val="multilevel"/>
    <w:tmpl w:val="6AB2B4A8"/>
    <w:lvl w:ilvl="0">
      <w:start w:val="1"/>
      <w:numFmt w:val="decimal"/>
      <w:lvlText w:val="%1."/>
      <w:lvlJc w:val="left"/>
      <w:pPr>
        <w:tabs>
          <w:tab w:val="num" w:pos="425"/>
        </w:tabs>
        <w:ind w:left="425" w:hanging="425"/>
      </w:pPr>
      <w:rPr>
        <w:rFonts w:hint="eastAsia"/>
      </w:rPr>
    </w:lvl>
    <w:lvl w:ilvl="1">
      <w:start w:val="1"/>
      <w:numFmt w:val="decimal"/>
      <w:pStyle w:val="3"/>
      <w:isLgl/>
      <w:suff w:val="space"/>
      <w:lvlText w:val="2.%2"/>
      <w:lvlJc w:val="left"/>
      <w:pPr>
        <w:ind w:left="567" w:hanging="567"/>
      </w:pPr>
      <w:rPr>
        <w:rFonts w:ascii="Times New Roman" w:eastAsia="黑体" w:hAnsi="Times New Roman" w:hint="default"/>
        <w:b/>
        <w:sz w:val="21"/>
        <w:szCs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2" w15:restartNumberingAfterBreak="1">
    <w:nsid w:val="2E6477F8"/>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3"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4" w15:restartNumberingAfterBreak="0">
    <w:nsid w:val="38FC6DFC"/>
    <w:multiLevelType w:val="multilevel"/>
    <w:tmpl w:val="D31440B6"/>
    <w:lvl w:ilvl="0">
      <w:start w:val="1"/>
      <w:numFmt w:val="decimal"/>
      <w:lvlText w:val="[%1] "/>
      <w:lvlJc w:val="left"/>
      <w:pPr>
        <w:tabs>
          <w:tab w:val="num" w:pos="420"/>
        </w:tabs>
        <w:ind w:left="420" w:hanging="420"/>
      </w:pPr>
      <w:rPr>
        <w:rFonts w:hint="eastAsia"/>
        <w:b w:val="0"/>
        <w:i w:val="0"/>
        <w:color w:val="auto"/>
        <w:sz w:val="18"/>
        <w:szCs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B4A20FD"/>
    <w:multiLevelType w:val="multilevel"/>
    <w:tmpl w:val="6AC46800"/>
    <w:lvl w:ilvl="0">
      <w:start w:val="1"/>
      <w:numFmt w:val="decimal"/>
      <w:lvlText w:val="%1"/>
      <w:lvlJc w:val="left"/>
      <w:pPr>
        <w:tabs>
          <w:tab w:val="num" w:pos="425"/>
        </w:tabs>
        <w:ind w:left="425" w:hanging="425"/>
      </w:pPr>
      <w:rPr>
        <w:rFonts w:ascii="Times New Roman" w:eastAsia="黑体" w:hAnsi="Times New Roman" w:hint="default"/>
        <w:sz w:val="24"/>
        <w:szCs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9D87418"/>
    <w:multiLevelType w:val="hybridMultilevel"/>
    <w:tmpl w:val="12E2C6CA"/>
    <w:lvl w:ilvl="0" w:tplc="FFFFFFFF">
      <w:start w:val="1"/>
      <w:numFmt w:val="bullet"/>
      <w:lvlText w:val=""/>
      <w:lvlJc w:val="left"/>
      <w:pPr>
        <w:tabs>
          <w:tab w:val="num" w:pos="420"/>
        </w:tabs>
        <w:ind w:left="420" w:hanging="420"/>
      </w:pPr>
      <w:rPr>
        <w:rFonts w:ascii="Wingdings" w:hAnsi="Wingdings" w:hint="default"/>
        <w:sz w:val="21"/>
        <w:szCs w:val="21"/>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5E0C30BF"/>
    <w:multiLevelType w:val="multilevel"/>
    <w:tmpl w:val="7B142F04"/>
    <w:lvl w:ilvl="0">
      <w:start w:val="1"/>
      <w:numFmt w:val="decimal"/>
      <w:pStyle w:val="1"/>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B1D5D8C"/>
    <w:multiLevelType w:val="multilevel"/>
    <w:tmpl w:val="A814AC36"/>
    <w:lvl w:ilvl="0">
      <w:start w:val="1"/>
      <w:numFmt w:val="bullet"/>
      <w:lvlText w:val=""/>
      <w:lvlJc w:val="left"/>
      <w:pPr>
        <w:tabs>
          <w:tab w:val="num" w:pos="624"/>
        </w:tabs>
        <w:ind w:left="0" w:firstLine="284"/>
      </w:pPr>
      <w:rPr>
        <w:rFonts w:ascii="Wingdings" w:hAnsi="Wingdings" w:hint="default"/>
        <w:sz w:val="18"/>
        <w:szCs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23"/>
  </w:num>
  <w:num w:numId="3">
    <w:abstractNumId w:val="23"/>
    <w:lvlOverride w:ilvl="0">
      <w:lvl w:ilvl="0">
        <w:start w:val="1"/>
        <w:numFmt w:val="decimal"/>
        <w:lvlText w:val="%1."/>
        <w:legacy w:legacy="1" w:legacySpace="0" w:legacyIndent="360"/>
        <w:lvlJc w:val="left"/>
        <w:pPr>
          <w:ind w:left="360" w:hanging="360"/>
        </w:pPr>
      </w:lvl>
    </w:lvlOverride>
  </w:num>
  <w:num w:numId="4">
    <w:abstractNumId w:val="23"/>
    <w:lvlOverride w:ilvl="0">
      <w:lvl w:ilvl="0">
        <w:start w:val="1"/>
        <w:numFmt w:val="decimal"/>
        <w:lvlText w:val="%1."/>
        <w:legacy w:legacy="1" w:legacySpace="0" w:legacyIndent="360"/>
        <w:lvlJc w:val="left"/>
        <w:pPr>
          <w:ind w:left="360" w:hanging="360"/>
        </w:pPr>
      </w:lvl>
    </w:lvlOverride>
  </w:num>
  <w:num w:numId="5">
    <w:abstractNumId w:val="23"/>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5"/>
  </w:num>
  <w:num w:numId="13">
    <w:abstractNumId w:val="13"/>
  </w:num>
  <w:num w:numId="14">
    <w:abstractNumId w:val="30"/>
  </w:num>
  <w:num w:numId="15">
    <w:abstractNumId w:val="29"/>
  </w:num>
  <w:num w:numId="16">
    <w:abstractNumId w:val="34"/>
  </w:num>
  <w:num w:numId="17">
    <w:abstractNumId w:val="21"/>
  </w:num>
  <w:num w:numId="18">
    <w:abstractNumId w:val="17"/>
  </w:num>
  <w:num w:numId="19">
    <w:abstractNumId w:val="33"/>
  </w:num>
  <w:num w:numId="20">
    <w:abstractNumId w:val="26"/>
  </w:num>
  <w:num w:numId="21">
    <w:abstractNumId w:val="14"/>
  </w:num>
  <w:num w:numId="22">
    <w:abstractNumId w:val="32"/>
    <w:lvlOverride w:ilvl="0">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lvl w:ilvl="1">
        <w:start w:val="2"/>
        <w:numFmt w:val="decimal"/>
        <w:lvlText w:val="%1.%2."/>
        <w:lvlJc w:val="left"/>
        <w:pPr>
          <w:tabs>
            <w:tab w:val="num" w:pos="567"/>
          </w:tabs>
          <w:ind w:left="567" w:hanging="567"/>
        </w:pPr>
        <w:rPr>
          <w:rFonts w:hint="eastAsia"/>
        </w:rPr>
      </w:lvl>
    </w:lvlOverride>
    <w:lvlOverride w:ilvl="2">
      <w:lvl w:ilvl="2">
        <w:start w:val="1"/>
        <w:numFmt w:val="decimal"/>
        <w:lvlText w:val="%1.%2.%3."/>
        <w:lvlJc w:val="left"/>
        <w:pPr>
          <w:tabs>
            <w:tab w:val="num" w:pos="709"/>
          </w:tabs>
          <w:ind w:left="709" w:hanging="709"/>
        </w:pPr>
        <w:rPr>
          <w:rFonts w:hint="eastAsia"/>
        </w:rPr>
      </w:lvl>
    </w:lvlOverride>
    <w:lvlOverride w:ilvl="3">
      <w:lvl w:ilvl="3">
        <w:start w:val="1"/>
        <w:numFmt w:val="decimal"/>
        <w:lvlText w:val="%1.%2.%3.%4."/>
        <w:lvlJc w:val="left"/>
        <w:pPr>
          <w:tabs>
            <w:tab w:val="num" w:pos="851"/>
          </w:tabs>
          <w:ind w:left="851" w:hanging="851"/>
        </w:pPr>
        <w:rPr>
          <w:rFonts w:hint="eastAsia"/>
        </w:rPr>
      </w:lvl>
    </w:lvlOverride>
    <w:lvlOverride w:ilvl="4">
      <w:lvl w:ilvl="4">
        <w:start w:val="1"/>
        <w:numFmt w:val="decimal"/>
        <w:lvlText w:val="%1.%2.%3.%4.%5."/>
        <w:lvlJc w:val="left"/>
        <w:pPr>
          <w:tabs>
            <w:tab w:val="num" w:pos="992"/>
          </w:tabs>
          <w:ind w:left="992" w:hanging="992"/>
        </w:pPr>
        <w:rPr>
          <w:rFonts w:hint="eastAsia"/>
        </w:rPr>
      </w:lvl>
    </w:lvlOverride>
    <w:lvlOverride w:ilvl="5">
      <w:lvl w:ilvl="5">
        <w:start w:val="1"/>
        <w:numFmt w:val="decimal"/>
        <w:lvlText w:val="%1.%2.%3.%4.%5.%6."/>
        <w:lvlJc w:val="left"/>
        <w:pPr>
          <w:tabs>
            <w:tab w:val="num" w:pos="1134"/>
          </w:tabs>
          <w:ind w:left="1134" w:hanging="1134"/>
        </w:pPr>
        <w:rPr>
          <w:rFonts w:hint="eastAsia"/>
        </w:rPr>
      </w:lvl>
    </w:lvlOverride>
    <w:lvlOverride w:ilvl="6">
      <w:lvl w:ilvl="6">
        <w:start w:val="1"/>
        <w:numFmt w:val="decimal"/>
        <w:lvlText w:val="%1.%2.%3.%4.%5.%6.%7."/>
        <w:lvlJc w:val="left"/>
        <w:pPr>
          <w:tabs>
            <w:tab w:val="num" w:pos="1276"/>
          </w:tabs>
          <w:ind w:left="1276" w:hanging="1276"/>
        </w:pPr>
        <w:rPr>
          <w:rFonts w:hint="eastAsia"/>
        </w:rPr>
      </w:lvl>
    </w:lvlOverride>
    <w:lvlOverride w:ilvl="7">
      <w:lvl w:ilvl="7">
        <w:start w:val="1"/>
        <w:numFmt w:val="decimal"/>
        <w:lvlText w:val="%1.%2.%3.%4.%5.%6.%7.%8."/>
        <w:lvlJc w:val="left"/>
        <w:pPr>
          <w:tabs>
            <w:tab w:val="num" w:pos="1418"/>
          </w:tabs>
          <w:ind w:left="1418" w:hanging="1418"/>
        </w:pPr>
        <w:rPr>
          <w:rFonts w:hint="eastAsia"/>
        </w:rPr>
      </w:lvl>
    </w:lvlOverride>
    <w:lvlOverride w:ilvl="8">
      <w:lvl w:ilvl="8">
        <w:start w:val="1"/>
        <w:numFmt w:val="decimal"/>
        <w:lvlText w:val="%1.%2.%3.%4.%5.%6.%7.%8.%9."/>
        <w:lvlJc w:val="left"/>
        <w:pPr>
          <w:tabs>
            <w:tab w:val="num" w:pos="1559"/>
          </w:tabs>
          <w:ind w:left="1559" w:hanging="1559"/>
        </w:pPr>
        <w:rPr>
          <w:rFonts w:hint="eastAsia"/>
        </w:rPr>
      </w:lvl>
    </w:lvlOverride>
  </w:num>
  <w:num w:numId="23">
    <w:abstractNumId w:val="20"/>
  </w:num>
  <w:num w:numId="24">
    <w:abstractNumId w:val="31"/>
  </w:num>
  <w:num w:numId="25">
    <w:abstractNumId w:val="11"/>
  </w:num>
  <w:num w:numId="26">
    <w:abstractNumId w:val="22"/>
  </w:num>
  <w:num w:numId="27">
    <w:abstractNumId w:val="28"/>
  </w:num>
  <w:num w:numId="28">
    <w:abstractNumId w:val="19"/>
  </w:num>
  <w:num w:numId="29">
    <w:abstractNumId w:val="16"/>
  </w:num>
  <w:num w:numId="30">
    <w:abstractNumId w:val="35"/>
  </w:num>
  <w:num w:numId="31">
    <w:abstractNumId w:val="12"/>
  </w:num>
  <w:num w:numId="32">
    <w:abstractNumId w:val="15"/>
  </w:num>
  <w:num w:numId="33">
    <w:abstractNumId w:val="24"/>
  </w:num>
  <w:num w:numId="34">
    <w:abstractNumId w:val="18"/>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 w:numId="45">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 w:numId="46">
    <w:abstractNumId w:val="20"/>
  </w:num>
  <w:num w:numId="47">
    <w:abstractNumId w:val="32"/>
    <w:lvlOverride w:ilvl="0">
      <w:startOverride w:val="1"/>
      <w:lvl w:ilvl="0">
        <w:start w:val="1"/>
        <w:numFmt w:val="decimal"/>
        <w:pStyle w:val="1"/>
        <w:lvlText w:val="%1"/>
        <w:lvlJc w:val="left"/>
        <w:pPr>
          <w:tabs>
            <w:tab w:val="num" w:pos="425"/>
          </w:tabs>
          <w:ind w:left="425" w:hanging="425"/>
        </w:pPr>
        <w:rPr>
          <w:rFonts w:ascii="Times New Roman" w:hAnsi="Times New Roman" w:cs="Times New Roman" w:hint="default"/>
          <w:sz w:val="24"/>
          <w:szCs w:val="24"/>
        </w:rPr>
      </w:lvl>
    </w:lvlOverride>
    <w:lvlOverride w:ilvl="1">
      <w:startOverride w:val="1"/>
      <w:lvl w:ilvl="1">
        <w:start w:val="1"/>
        <w:numFmt w:val="decimal"/>
        <w:lvlText w:val="%1.%2."/>
        <w:lvlJc w:val="left"/>
        <w:pPr>
          <w:tabs>
            <w:tab w:val="num" w:pos="567"/>
          </w:tabs>
          <w:ind w:left="567" w:hanging="567"/>
        </w:pPr>
        <w:rPr>
          <w:rFonts w:hint="eastAsia"/>
        </w:rPr>
      </w:lvl>
    </w:lvlOverride>
    <w:lvlOverride w:ilvl="2">
      <w:startOverride w:val="1"/>
      <w:lvl w:ilvl="2">
        <w:start w:val="1"/>
        <w:numFmt w:val="decimal"/>
        <w:lvlText w:val="%1.%2.%3."/>
        <w:lvlJc w:val="left"/>
        <w:pPr>
          <w:tabs>
            <w:tab w:val="num" w:pos="709"/>
          </w:tabs>
          <w:ind w:left="709" w:hanging="709"/>
        </w:pPr>
        <w:rPr>
          <w:rFonts w:hint="eastAsia"/>
        </w:rPr>
      </w:lvl>
    </w:lvlOverride>
    <w:lvlOverride w:ilvl="3">
      <w:startOverride w:val="1"/>
      <w:lvl w:ilvl="3">
        <w:start w:val="1"/>
        <w:numFmt w:val="decimal"/>
        <w:lvlText w:val="%1.%2.%3.%4."/>
        <w:lvlJc w:val="left"/>
        <w:pPr>
          <w:tabs>
            <w:tab w:val="num" w:pos="851"/>
          </w:tabs>
          <w:ind w:left="851" w:hanging="851"/>
        </w:pPr>
        <w:rPr>
          <w:rFonts w:hint="eastAsia"/>
        </w:rPr>
      </w:lvl>
    </w:lvlOverride>
    <w:lvlOverride w:ilvl="4">
      <w:startOverride w:val="1"/>
      <w:lvl w:ilvl="4">
        <w:start w:val="1"/>
        <w:numFmt w:val="decimal"/>
        <w:lvlText w:val="%1.%2.%3.%4.%5."/>
        <w:lvlJc w:val="left"/>
        <w:pPr>
          <w:tabs>
            <w:tab w:val="num" w:pos="992"/>
          </w:tabs>
          <w:ind w:left="992" w:hanging="992"/>
        </w:pPr>
        <w:rPr>
          <w:rFonts w:hint="eastAsia"/>
        </w:rPr>
      </w:lvl>
    </w:lvlOverride>
    <w:lvlOverride w:ilvl="5">
      <w:startOverride w:val="1"/>
      <w:lvl w:ilvl="5">
        <w:start w:val="1"/>
        <w:numFmt w:val="decimal"/>
        <w:lvlText w:val="%1.%2.%3.%4.%5.%6."/>
        <w:lvlJc w:val="left"/>
        <w:pPr>
          <w:tabs>
            <w:tab w:val="num" w:pos="1134"/>
          </w:tabs>
          <w:ind w:left="1134" w:hanging="1134"/>
        </w:pPr>
        <w:rPr>
          <w:rFonts w:hint="eastAsia"/>
        </w:rPr>
      </w:lvl>
    </w:lvlOverride>
    <w:lvlOverride w:ilvl="6">
      <w:startOverride w:val="1"/>
      <w:lvl w:ilvl="6">
        <w:start w:val="1"/>
        <w:numFmt w:val="decimal"/>
        <w:lvlText w:val="%1.%2.%3.%4.%5.%6.%7."/>
        <w:lvlJc w:val="left"/>
        <w:pPr>
          <w:tabs>
            <w:tab w:val="num" w:pos="1276"/>
          </w:tabs>
          <w:ind w:left="1276" w:hanging="1276"/>
        </w:pPr>
        <w:rPr>
          <w:rFonts w:hint="eastAsia"/>
        </w:rPr>
      </w:lvl>
    </w:lvlOverride>
    <w:lvlOverride w:ilvl="7">
      <w:startOverride w:val="1"/>
      <w:lvl w:ilvl="7">
        <w:start w:val="1"/>
        <w:numFmt w:val="decimal"/>
        <w:lvlText w:val="%1.%2.%3.%4.%5.%6.%7.%8."/>
        <w:lvlJc w:val="left"/>
        <w:pPr>
          <w:tabs>
            <w:tab w:val="num" w:pos="1418"/>
          </w:tabs>
          <w:ind w:left="1418" w:hanging="1418"/>
        </w:pPr>
        <w:rPr>
          <w:rFonts w:hint="eastAsia"/>
        </w:rPr>
      </w:lvl>
    </w:lvlOverride>
    <w:lvlOverride w:ilvl="8">
      <w:startOverride w:val="1"/>
      <w:lvl w:ilvl="8">
        <w:start w:val="1"/>
        <w:numFmt w:val="decimal"/>
        <w:lvlText w:val="%1.%2.%3.%4.%5.%6.%7.%8.%9."/>
        <w:lvlJc w:val="left"/>
        <w:pPr>
          <w:tabs>
            <w:tab w:val="num" w:pos="1559"/>
          </w:tabs>
          <w:ind w:left="1559" w:hanging="1559"/>
        </w:pPr>
        <w:rPr>
          <w:rFonts w:hint="eastAsia"/>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gician">
    <w15:presenceInfo w15:providerId="Windows Live" w15:userId="6f2a0e609a35708e"/>
  </w15:person>
  <w15:person w15:author="hutter_sadan">
    <w15:presenceInfo w15:providerId="None" w15:userId="hutter_sa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DC1"/>
    <w:rsid w:val="00024FAB"/>
    <w:rsid w:val="00025702"/>
    <w:rsid w:val="000556F1"/>
    <w:rsid w:val="00056439"/>
    <w:rsid w:val="00061973"/>
    <w:rsid w:val="00067F71"/>
    <w:rsid w:val="000701C9"/>
    <w:rsid w:val="00070950"/>
    <w:rsid w:val="000716D1"/>
    <w:rsid w:val="00072CD2"/>
    <w:rsid w:val="000A13DF"/>
    <w:rsid w:val="000D4692"/>
    <w:rsid w:val="0010732D"/>
    <w:rsid w:val="00116F8D"/>
    <w:rsid w:val="00127ACB"/>
    <w:rsid w:val="001501F5"/>
    <w:rsid w:val="001537A8"/>
    <w:rsid w:val="00171ED6"/>
    <w:rsid w:val="00193AB5"/>
    <w:rsid w:val="001A77F4"/>
    <w:rsid w:val="001D0A69"/>
    <w:rsid w:val="001E5C7D"/>
    <w:rsid w:val="00206485"/>
    <w:rsid w:val="00224125"/>
    <w:rsid w:val="0022607E"/>
    <w:rsid w:val="00232A7B"/>
    <w:rsid w:val="002358DF"/>
    <w:rsid w:val="00277E4D"/>
    <w:rsid w:val="0029675D"/>
    <w:rsid w:val="002A496F"/>
    <w:rsid w:val="002A5590"/>
    <w:rsid w:val="002B16AB"/>
    <w:rsid w:val="002B2581"/>
    <w:rsid w:val="002F6119"/>
    <w:rsid w:val="002F7D73"/>
    <w:rsid w:val="00317A91"/>
    <w:rsid w:val="00330E7B"/>
    <w:rsid w:val="003569A9"/>
    <w:rsid w:val="003630E2"/>
    <w:rsid w:val="0036642C"/>
    <w:rsid w:val="00377246"/>
    <w:rsid w:val="003813BB"/>
    <w:rsid w:val="0039696E"/>
    <w:rsid w:val="00397AC2"/>
    <w:rsid w:val="003A3BEF"/>
    <w:rsid w:val="003A6F36"/>
    <w:rsid w:val="003B7994"/>
    <w:rsid w:val="003C1976"/>
    <w:rsid w:val="003C387A"/>
    <w:rsid w:val="003C72D2"/>
    <w:rsid w:val="003F4536"/>
    <w:rsid w:val="00421D81"/>
    <w:rsid w:val="0042370B"/>
    <w:rsid w:val="0044491A"/>
    <w:rsid w:val="00466B24"/>
    <w:rsid w:val="004673F9"/>
    <w:rsid w:val="00470812"/>
    <w:rsid w:val="004A7662"/>
    <w:rsid w:val="004B0B8C"/>
    <w:rsid w:val="004D1F0C"/>
    <w:rsid w:val="004E256A"/>
    <w:rsid w:val="004E7EA0"/>
    <w:rsid w:val="005426DE"/>
    <w:rsid w:val="00564018"/>
    <w:rsid w:val="005A383F"/>
    <w:rsid w:val="005C383B"/>
    <w:rsid w:val="005D3108"/>
    <w:rsid w:val="005F650F"/>
    <w:rsid w:val="00611D45"/>
    <w:rsid w:val="006164B7"/>
    <w:rsid w:val="00622DD7"/>
    <w:rsid w:val="006309B3"/>
    <w:rsid w:val="00646B53"/>
    <w:rsid w:val="00651956"/>
    <w:rsid w:val="006524F1"/>
    <w:rsid w:val="00664F92"/>
    <w:rsid w:val="006714DF"/>
    <w:rsid w:val="00671F6B"/>
    <w:rsid w:val="006919AE"/>
    <w:rsid w:val="006C6246"/>
    <w:rsid w:val="006E4DC1"/>
    <w:rsid w:val="006E6A85"/>
    <w:rsid w:val="00706FE0"/>
    <w:rsid w:val="00710B4E"/>
    <w:rsid w:val="00741427"/>
    <w:rsid w:val="007501EC"/>
    <w:rsid w:val="007623C8"/>
    <w:rsid w:val="007A46D9"/>
    <w:rsid w:val="007A4B2C"/>
    <w:rsid w:val="007A62EB"/>
    <w:rsid w:val="007B4202"/>
    <w:rsid w:val="007C4104"/>
    <w:rsid w:val="007D1B71"/>
    <w:rsid w:val="008004E8"/>
    <w:rsid w:val="008072F4"/>
    <w:rsid w:val="00807B3A"/>
    <w:rsid w:val="00816987"/>
    <w:rsid w:val="008204F2"/>
    <w:rsid w:val="00825750"/>
    <w:rsid w:val="00825AE7"/>
    <w:rsid w:val="00831304"/>
    <w:rsid w:val="00831713"/>
    <w:rsid w:val="0083272F"/>
    <w:rsid w:val="00850503"/>
    <w:rsid w:val="008506E5"/>
    <w:rsid w:val="0086213C"/>
    <w:rsid w:val="008636AD"/>
    <w:rsid w:val="008835B3"/>
    <w:rsid w:val="00887576"/>
    <w:rsid w:val="008A4F86"/>
    <w:rsid w:val="008C33C7"/>
    <w:rsid w:val="008E5C0D"/>
    <w:rsid w:val="008F1792"/>
    <w:rsid w:val="008F5E20"/>
    <w:rsid w:val="0090002A"/>
    <w:rsid w:val="00903A6C"/>
    <w:rsid w:val="00925E5E"/>
    <w:rsid w:val="00973FAA"/>
    <w:rsid w:val="00985F3E"/>
    <w:rsid w:val="009E390D"/>
    <w:rsid w:val="009F2989"/>
    <w:rsid w:val="009F59A4"/>
    <w:rsid w:val="00A14E5C"/>
    <w:rsid w:val="00A37A41"/>
    <w:rsid w:val="00A85739"/>
    <w:rsid w:val="00A92A9D"/>
    <w:rsid w:val="00AC5610"/>
    <w:rsid w:val="00AE4463"/>
    <w:rsid w:val="00AF0EB3"/>
    <w:rsid w:val="00AF5595"/>
    <w:rsid w:val="00AF7E59"/>
    <w:rsid w:val="00B03DC2"/>
    <w:rsid w:val="00B11FE2"/>
    <w:rsid w:val="00B12ACD"/>
    <w:rsid w:val="00B24E0A"/>
    <w:rsid w:val="00B271C7"/>
    <w:rsid w:val="00B3578E"/>
    <w:rsid w:val="00B35DC7"/>
    <w:rsid w:val="00B60510"/>
    <w:rsid w:val="00B67204"/>
    <w:rsid w:val="00B843D2"/>
    <w:rsid w:val="00B84697"/>
    <w:rsid w:val="00B93E98"/>
    <w:rsid w:val="00BA14C7"/>
    <w:rsid w:val="00BB528F"/>
    <w:rsid w:val="00BD0DA1"/>
    <w:rsid w:val="00BE2055"/>
    <w:rsid w:val="00BE2F05"/>
    <w:rsid w:val="00C23B9C"/>
    <w:rsid w:val="00C31507"/>
    <w:rsid w:val="00C32C70"/>
    <w:rsid w:val="00C35151"/>
    <w:rsid w:val="00C52319"/>
    <w:rsid w:val="00C67B17"/>
    <w:rsid w:val="00C73113"/>
    <w:rsid w:val="00CA1A1F"/>
    <w:rsid w:val="00CA3C0B"/>
    <w:rsid w:val="00CC33BB"/>
    <w:rsid w:val="00CD2768"/>
    <w:rsid w:val="00CE09FF"/>
    <w:rsid w:val="00D041B3"/>
    <w:rsid w:val="00D210E0"/>
    <w:rsid w:val="00D80EBE"/>
    <w:rsid w:val="00DD1460"/>
    <w:rsid w:val="00DE5F02"/>
    <w:rsid w:val="00E0163F"/>
    <w:rsid w:val="00E27205"/>
    <w:rsid w:val="00E52E4F"/>
    <w:rsid w:val="00E5505C"/>
    <w:rsid w:val="00E64F52"/>
    <w:rsid w:val="00E66C98"/>
    <w:rsid w:val="00E75BCC"/>
    <w:rsid w:val="00ED62F6"/>
    <w:rsid w:val="00EF101A"/>
    <w:rsid w:val="00F54216"/>
    <w:rsid w:val="00F61CC2"/>
    <w:rsid w:val="00F6319A"/>
    <w:rsid w:val="00F74931"/>
    <w:rsid w:val="00F8106C"/>
    <w:rsid w:val="00FB2AF9"/>
    <w:rsid w:val="00FB3417"/>
    <w:rsid w:val="00FD0BF1"/>
    <w:rsid w:val="00FF0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36B999"/>
  <w15:chartTrackingRefBased/>
  <w15:docId w15:val="{4E7BCFCD-DD82-4827-B957-49C95DC4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autoSpaceDE w:val="0"/>
      <w:autoSpaceDN w:val="0"/>
    </w:pPr>
    <w:rPr>
      <w:lang w:eastAsia="en-US"/>
    </w:rPr>
  </w:style>
  <w:style w:type="paragraph" w:styleId="10">
    <w:name w:val="heading 1"/>
    <w:basedOn w:val="a"/>
    <w:next w:val="a"/>
    <w:qFormat/>
    <w:pPr>
      <w:keepNext/>
      <w:spacing w:before="240" w:after="80"/>
      <w:jc w:val="center"/>
      <w:outlineLvl w:val="0"/>
    </w:pPr>
    <w:rPr>
      <w:smallCaps/>
      <w:kern w:val="28"/>
    </w:rPr>
  </w:style>
  <w:style w:type="paragraph" w:styleId="2">
    <w:name w:val="heading 2"/>
    <w:basedOn w:val="a"/>
    <w:next w:val="a"/>
    <w:qFormat/>
    <w:pPr>
      <w:keepNext/>
      <w:spacing w:before="120" w:after="60"/>
      <w:outlineLvl w:val="1"/>
    </w:pPr>
    <w:rPr>
      <w:i/>
      <w:iCs/>
    </w:rPr>
  </w:style>
  <w:style w:type="paragraph" w:styleId="30">
    <w:name w:val="heading 3"/>
    <w:basedOn w:val="a"/>
    <w:next w:val="a"/>
    <w:qFormat/>
    <w:pPr>
      <w:keepNext/>
      <w:outlineLvl w:val="2"/>
    </w:pPr>
    <w:rPr>
      <w:i/>
      <w:iCs/>
    </w:rPr>
  </w:style>
  <w:style w:type="paragraph" w:styleId="4">
    <w:name w:val="heading 4"/>
    <w:basedOn w:val="a"/>
    <w:next w:val="a"/>
    <w:qFormat/>
    <w:pPr>
      <w:keepNext/>
      <w:spacing w:before="240" w:after="60"/>
      <w:outlineLvl w:val="3"/>
    </w:pPr>
    <w:rPr>
      <w:i/>
      <w:iCs/>
      <w:sz w:val="18"/>
      <w:szCs w:val="18"/>
    </w:rPr>
  </w:style>
  <w:style w:type="paragraph" w:styleId="5">
    <w:name w:val="heading 5"/>
    <w:basedOn w:val="a"/>
    <w:next w:val="a"/>
    <w:qFormat/>
    <w:pPr>
      <w:spacing w:before="240" w:after="60"/>
      <w:outlineLvl w:val="4"/>
    </w:pPr>
    <w:rPr>
      <w:sz w:val="18"/>
      <w:szCs w:val="18"/>
    </w:rPr>
  </w:style>
  <w:style w:type="paragraph" w:styleId="6">
    <w:name w:val="heading 6"/>
    <w:basedOn w:val="a"/>
    <w:next w:val="a"/>
    <w:qFormat/>
    <w:pPr>
      <w:spacing w:before="240" w:after="60"/>
      <w:outlineLvl w:val="5"/>
    </w:pPr>
    <w:rPr>
      <w:i/>
      <w:iCs/>
      <w:sz w:val="16"/>
      <w:szCs w:val="16"/>
    </w:rPr>
  </w:style>
  <w:style w:type="paragraph" w:styleId="7">
    <w:name w:val="heading 7"/>
    <w:basedOn w:val="a"/>
    <w:next w:val="a"/>
    <w:qFormat/>
    <w:pPr>
      <w:spacing w:before="240" w:after="60"/>
      <w:outlineLvl w:val="6"/>
    </w:pPr>
    <w:rPr>
      <w:sz w:val="16"/>
      <w:szCs w:val="16"/>
    </w:rPr>
  </w:style>
  <w:style w:type="paragraph" w:styleId="8">
    <w:name w:val="heading 8"/>
    <w:basedOn w:val="a"/>
    <w:next w:val="a"/>
    <w:qFormat/>
    <w:pPr>
      <w:spacing w:before="240" w:after="60"/>
      <w:outlineLvl w:val="7"/>
    </w:pPr>
    <w:rPr>
      <w:i/>
      <w:iCs/>
      <w:sz w:val="16"/>
      <w:szCs w:val="16"/>
    </w:rPr>
  </w:style>
  <w:style w:type="paragraph" w:styleId="9">
    <w:name w:val="heading 9"/>
    <w:basedOn w:val="a"/>
    <w:next w:val="a"/>
    <w:qFormat/>
    <w:p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anchorLock="1"/>
      <w:spacing w:before="360"/>
      <w:jc w:val="center"/>
    </w:pPr>
    <w:rPr>
      <w:b/>
      <w:kern w:val="28"/>
      <w:sz w:val="32"/>
      <w:szCs w:val="48"/>
    </w:rPr>
  </w:style>
  <w:style w:type="paragraph" w:styleId="a4">
    <w:name w:val="footnote text"/>
    <w:basedOn w:val="a"/>
    <w:semiHidden/>
    <w:pPr>
      <w:ind w:firstLine="202"/>
      <w:jc w:val="both"/>
    </w:pPr>
    <w:rPr>
      <w:sz w:val="16"/>
      <w:szCs w:val="16"/>
    </w:rPr>
  </w:style>
  <w:style w:type="paragraph" w:customStyle="1" w:styleId="References">
    <w:name w:val="References"/>
    <w:basedOn w:val="a"/>
    <w:pPr>
      <w:numPr>
        <w:numId w:val="12"/>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5">
    <w:name w:val="footnote reference"/>
    <w:semiHidden/>
    <w:rPr>
      <w:vertAlign w:val="superscript"/>
    </w:rPr>
  </w:style>
  <w:style w:type="paragraph" w:styleId="a6">
    <w:name w:val="footer"/>
    <w:basedOn w:val="a"/>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0"/>
  </w:style>
  <w:style w:type="paragraph" w:styleId="a7">
    <w:name w:val="header"/>
    <w:basedOn w:val="a"/>
    <w:pPr>
      <w:tabs>
        <w:tab w:val="center" w:pos="4320"/>
        <w:tab w:val="right" w:pos="8640"/>
      </w:tabs>
    </w:pPr>
  </w:style>
  <w:style w:type="paragraph" w:customStyle="1" w:styleId="Equation">
    <w:name w:val="Equation"/>
    <w:basedOn w:val="a"/>
    <w:next w:val="a"/>
    <w:pPr>
      <w:widowControl w:val="0"/>
      <w:tabs>
        <w:tab w:val="right" w:pos="4810"/>
      </w:tabs>
      <w:spacing w:line="252" w:lineRule="auto"/>
      <w:jc w:val="both"/>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pPr>
      <w:ind w:left="630" w:hanging="630"/>
    </w:pPr>
    <w:rPr>
      <w:szCs w:val="24"/>
    </w:rPr>
  </w:style>
  <w:style w:type="paragraph" w:customStyle="1" w:styleId="DefaultParagraphFont1">
    <w:name w:val="Default Paragraph Font1"/>
    <w:next w:val="a"/>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a4"/>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2"/>
    <w:pPr>
      <w:overflowPunct w:val="0"/>
      <w:adjustRightInd w:val="0"/>
      <w:spacing w:before="60"/>
      <w:ind w:firstLine="43"/>
      <w:textAlignment w:val="baseline"/>
    </w:pPr>
    <w:rPr>
      <w:rFonts w:ascii="Times" w:eastAsia="PMingLiU" w:hAnsi="Times"/>
      <w:b/>
      <w:bCs/>
      <w:szCs w:val="24"/>
      <w:lang w:eastAsia="zh-TW"/>
    </w:rPr>
  </w:style>
  <w:style w:type="paragraph" w:customStyle="1" w:styleId="1">
    <w:name w:val="样式1"/>
    <w:basedOn w:val="10"/>
    <w:autoRedefine/>
    <w:pPr>
      <w:numPr>
        <w:numId w:val="22"/>
      </w:numPr>
      <w:tabs>
        <w:tab w:val="clear" w:pos="425"/>
        <w:tab w:val="num" w:pos="284"/>
      </w:tabs>
      <w:spacing w:before="120" w:after="120"/>
      <w:jc w:val="both"/>
    </w:pPr>
    <w:rPr>
      <w:rFonts w:ascii="黑体" w:eastAsia="黑体" w:hAnsi="宋体"/>
      <w:bCs/>
      <w:smallCaps w:val="0"/>
      <w:sz w:val="24"/>
      <w:szCs w:val="24"/>
      <w:lang w:eastAsia="zh-CN"/>
    </w:rPr>
  </w:style>
  <w:style w:type="paragraph" w:customStyle="1" w:styleId="3">
    <w:name w:val="样式3"/>
    <w:basedOn w:val="2"/>
    <w:pPr>
      <w:numPr>
        <w:ilvl w:val="1"/>
        <w:numId w:val="23"/>
      </w:numPr>
      <w:spacing w:after="120"/>
      <w:jc w:val="both"/>
    </w:pPr>
    <w:rPr>
      <w:rFonts w:eastAsia="黑体"/>
      <w:i w:val="0"/>
      <w:sz w:val="21"/>
      <w:szCs w:val="21"/>
      <w:lang w:eastAsia="zh-CN"/>
    </w:rPr>
  </w:style>
  <w:style w:type="paragraph" w:customStyle="1" w:styleId="100">
    <w:name w:val="样式 样式1 + 段前: 0 磅"/>
    <w:basedOn w:val="1"/>
    <w:pPr>
      <w:spacing w:before="0"/>
    </w:pPr>
    <w:rPr>
      <w:rFonts w:ascii="Times New Roman" w:hAnsi="Times New Roman" w:cs="宋体"/>
      <w:bCs w:val="0"/>
    </w:rPr>
  </w:style>
  <w:style w:type="paragraph" w:customStyle="1" w:styleId="101">
    <w:name w:val="样式 样式 样式1 + 段前: 0 磅 + 加粗1"/>
    <w:basedOn w:val="100"/>
    <w:pPr>
      <w:ind w:left="284" w:hanging="284"/>
    </w:pPr>
    <w:rPr>
      <w:b/>
      <w:bCs/>
    </w:rPr>
  </w:style>
  <w:style w:type="character" w:customStyle="1" w:styleId="1Char">
    <w:name w:val="样式1 Char"/>
    <w:rPr>
      <w:rFonts w:ascii="黑体" w:eastAsia="黑体" w:hAnsi="宋体"/>
      <w:bCs/>
      <w:kern w:val="28"/>
      <w:sz w:val="24"/>
      <w:szCs w:val="24"/>
      <w:lang w:val="en-US" w:eastAsia="zh-CN" w:bidi="ar-SA"/>
    </w:rPr>
  </w:style>
  <w:style w:type="character" w:customStyle="1" w:styleId="10Char">
    <w:name w:val="样式 样式1 + 段前: 0 磅 Char"/>
    <w:rPr>
      <w:rFonts w:ascii="黑体" w:eastAsia="黑体" w:hAnsi="宋体" w:cs="宋体"/>
      <w:bCs/>
      <w:kern w:val="28"/>
      <w:sz w:val="24"/>
      <w:szCs w:val="24"/>
      <w:lang w:val="en-US" w:eastAsia="zh-CN" w:bidi="ar-SA"/>
    </w:rPr>
  </w:style>
  <w:style w:type="character" w:customStyle="1" w:styleId="101Char">
    <w:name w:val="样式 样式 样式1 + 段前: 0 磅 + 加粗1 Char"/>
    <w:rPr>
      <w:rFonts w:ascii="黑体" w:eastAsia="黑体" w:hAnsi="宋体" w:cs="宋体"/>
      <w:b/>
      <w:bCs/>
      <w:kern w:val="28"/>
      <w:sz w:val="24"/>
      <w:szCs w:val="24"/>
      <w:lang w:val="en-US" w:eastAsia="zh-CN" w:bidi="ar-SA"/>
    </w:rPr>
  </w:style>
  <w:style w:type="character" w:styleId="ab">
    <w:name w:val="annotation reference"/>
    <w:rsid w:val="002A496F"/>
    <w:rPr>
      <w:sz w:val="21"/>
      <w:szCs w:val="21"/>
    </w:rPr>
  </w:style>
  <w:style w:type="paragraph" w:styleId="ac">
    <w:name w:val="annotation text"/>
    <w:basedOn w:val="a"/>
    <w:link w:val="ad"/>
    <w:rsid w:val="002A496F"/>
    <w:pPr>
      <w:widowControl w:val="0"/>
      <w:autoSpaceDE/>
      <w:autoSpaceDN/>
    </w:pPr>
    <w:rPr>
      <w:kern w:val="2"/>
      <w:sz w:val="21"/>
      <w:szCs w:val="24"/>
      <w:lang w:eastAsia="zh-CN"/>
    </w:rPr>
  </w:style>
  <w:style w:type="character" w:customStyle="1" w:styleId="ad">
    <w:name w:val="批注文字 字符"/>
    <w:basedOn w:val="a0"/>
    <w:link w:val="ac"/>
    <w:rsid w:val="002A496F"/>
    <w:rPr>
      <w:kern w:val="2"/>
      <w:sz w:val="21"/>
      <w:szCs w:val="24"/>
    </w:rPr>
  </w:style>
  <w:style w:type="paragraph" w:styleId="ae">
    <w:name w:val="Balloon Text"/>
    <w:basedOn w:val="a"/>
    <w:link w:val="af"/>
    <w:semiHidden/>
    <w:unhideWhenUsed/>
    <w:rsid w:val="002A496F"/>
    <w:rPr>
      <w:sz w:val="18"/>
      <w:szCs w:val="18"/>
    </w:rPr>
  </w:style>
  <w:style w:type="character" w:customStyle="1" w:styleId="af">
    <w:name w:val="批注框文本 字符"/>
    <w:basedOn w:val="a0"/>
    <w:link w:val="ae"/>
    <w:semiHidden/>
    <w:rsid w:val="002A496F"/>
    <w:rPr>
      <w:sz w:val="18"/>
      <w:szCs w:val="18"/>
      <w:lang w:eastAsia="en-US"/>
    </w:rPr>
  </w:style>
  <w:style w:type="paragraph" w:customStyle="1" w:styleId="1133">
    <w:name w:val="样式 宋体 11 磅 黑色 居中 段前: 3 磅 段后: 3 磅"/>
    <w:basedOn w:val="a"/>
    <w:link w:val="1133Char"/>
    <w:rsid w:val="007A62EB"/>
    <w:pPr>
      <w:widowControl w:val="0"/>
      <w:autoSpaceDE/>
      <w:autoSpaceDN/>
      <w:spacing w:before="60" w:after="60"/>
      <w:jc w:val="center"/>
    </w:pPr>
    <w:rPr>
      <w:color w:val="000000"/>
      <w:position w:val="-12"/>
      <w:sz w:val="22"/>
      <w:lang w:eastAsia="zh-CN"/>
    </w:rPr>
  </w:style>
  <w:style w:type="character" w:customStyle="1" w:styleId="1133Char">
    <w:name w:val="样式 宋体 11 磅 黑色 居中 段前: 3 磅 段后: 3 磅 Char"/>
    <w:link w:val="1133"/>
    <w:rsid w:val="007A62EB"/>
    <w:rPr>
      <w:color w:val="000000"/>
      <w:position w:val="-12"/>
      <w:sz w:val="22"/>
    </w:rPr>
  </w:style>
  <w:style w:type="paragraph" w:customStyle="1" w:styleId="Els-table-text">
    <w:name w:val="Els-table-text"/>
    <w:rsid w:val="00DD1460"/>
    <w:pPr>
      <w:keepNext/>
      <w:spacing w:after="80" w:line="240" w:lineRule="exact"/>
    </w:pPr>
    <w:rPr>
      <w:rFonts w:eastAsia="Times New Roman"/>
      <w:sz w:val="18"/>
      <w:lang w:eastAsia="en-US"/>
    </w:rPr>
  </w:style>
  <w:style w:type="paragraph" w:styleId="af0">
    <w:name w:val="List Paragraph"/>
    <w:basedOn w:val="a"/>
    <w:uiPriority w:val="34"/>
    <w:qFormat/>
    <w:rsid w:val="002B2581"/>
    <w:pPr>
      <w:ind w:firstLine="420"/>
    </w:pPr>
  </w:style>
  <w:style w:type="paragraph" w:styleId="af1">
    <w:name w:val="annotation subject"/>
    <w:basedOn w:val="ac"/>
    <w:next w:val="ac"/>
    <w:link w:val="af2"/>
    <w:rsid w:val="00B12ACD"/>
    <w:pPr>
      <w:widowControl/>
      <w:autoSpaceDE w:val="0"/>
      <w:autoSpaceDN w:val="0"/>
    </w:pPr>
    <w:rPr>
      <w:b/>
      <w:bCs/>
      <w:kern w:val="0"/>
      <w:sz w:val="20"/>
      <w:szCs w:val="20"/>
      <w:lang w:eastAsia="en-US"/>
    </w:rPr>
  </w:style>
  <w:style w:type="character" w:customStyle="1" w:styleId="af2">
    <w:name w:val="批注主题 字符"/>
    <w:basedOn w:val="ad"/>
    <w:link w:val="af1"/>
    <w:rsid w:val="00B12ACD"/>
    <w:rPr>
      <w:b/>
      <w:bCs/>
      <w:kern w:val="2"/>
      <w:sz w:val="21"/>
      <w:szCs w:val="24"/>
      <w:lang w:eastAsia="en-US"/>
    </w:rPr>
  </w:style>
  <w:style w:type="character" w:styleId="af3">
    <w:name w:val="Placeholder Text"/>
    <w:basedOn w:val="a0"/>
    <w:uiPriority w:val="99"/>
    <w:semiHidden/>
    <w:rsid w:val="00F631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325800\Desktop\CCC-Chinese-v2.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C1C0A-EC3D-4C0F-9B6E-0630A7C0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CCC-Chinese-v2.1.dot</Template>
  <TotalTime>170</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CCC MS Word Chinese Template v2.0</vt:lpstr>
    </vt:vector>
  </TitlesOfParts>
  <Company>unkown</Company>
  <LinksUpToDate>false</LinksUpToDate>
  <CharactersWithSpaces>12001</CharactersWithSpaces>
  <SharedDoc>false</SharedDoc>
  <HLinks>
    <vt:vector size="36" baseType="variant">
      <vt:variant>
        <vt:i4>2621557</vt:i4>
      </vt:variant>
      <vt:variant>
        <vt:i4>18</vt:i4>
      </vt:variant>
      <vt:variant>
        <vt:i4>0</vt:i4>
      </vt:variant>
      <vt:variant>
        <vt:i4>5</vt:i4>
      </vt:variant>
      <vt:variant>
        <vt:lpwstr>http://cms.amss.ac.cn/</vt:lpwstr>
      </vt:variant>
      <vt:variant>
        <vt:lpwstr/>
      </vt:variant>
      <vt:variant>
        <vt:i4>7340141</vt:i4>
      </vt:variant>
      <vt:variant>
        <vt:i4>12</vt:i4>
      </vt:variant>
      <vt:variant>
        <vt:i4>0</vt:i4>
      </vt:variant>
      <vt:variant>
        <vt:i4>5</vt:i4>
      </vt:variant>
      <vt:variant>
        <vt:lpwstr>http://cms.amss.ac.cn/support/</vt:lpwstr>
      </vt:variant>
      <vt:variant>
        <vt:lpwstr/>
      </vt:variant>
      <vt:variant>
        <vt:i4>852095</vt:i4>
      </vt:variant>
      <vt:variant>
        <vt:i4>9</vt:i4>
      </vt:variant>
      <vt:variant>
        <vt:i4>0</vt:i4>
      </vt:variant>
      <vt:variant>
        <vt:i4>5</vt:i4>
      </vt:variant>
      <vt:variant>
        <vt:lpwstr>mailto:xxx@hit.edu.cn</vt:lpwstr>
      </vt:variant>
      <vt:variant>
        <vt:lpwstr/>
      </vt:variant>
      <vt:variant>
        <vt:i4>6160440</vt:i4>
      </vt:variant>
      <vt:variant>
        <vt:i4>6</vt:i4>
      </vt:variant>
      <vt:variant>
        <vt:i4>0</vt:i4>
      </vt:variant>
      <vt:variant>
        <vt:i4>5</vt:i4>
      </vt:variant>
      <vt:variant>
        <vt:lpwstr>mailto:ccc@amss.ac.cn</vt:lpwstr>
      </vt:variant>
      <vt:variant>
        <vt:lpwstr/>
      </vt:variant>
      <vt:variant>
        <vt:i4>852095</vt:i4>
      </vt:variant>
      <vt:variant>
        <vt:i4>3</vt:i4>
      </vt:variant>
      <vt:variant>
        <vt:i4>0</vt:i4>
      </vt:variant>
      <vt:variant>
        <vt:i4>5</vt:i4>
      </vt:variant>
      <vt:variant>
        <vt:lpwstr>mailto:xxx@hit.edu.cn</vt:lpwstr>
      </vt:variant>
      <vt:variant>
        <vt:lpwstr/>
      </vt:variant>
      <vt:variant>
        <vt:i4>6160440</vt:i4>
      </vt:variant>
      <vt:variant>
        <vt:i4>0</vt:i4>
      </vt:variant>
      <vt:variant>
        <vt:i4>0</vt:i4>
      </vt:variant>
      <vt:variant>
        <vt:i4>5</vt:i4>
      </vt:variant>
      <vt:variant>
        <vt:lpwstr>mailto:ccc@amss.ac.cn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CCC MS Word Chinese Template v2.0</dc:title>
  <dc:subject/>
  <dc:creator>Meng Huang</dc:creator>
  <cp:keywords/>
  <cp:lastModifiedBy>hutter_sadan</cp:lastModifiedBy>
  <cp:revision>18</cp:revision>
  <cp:lastPrinted>2007-10-25T02:02:00Z</cp:lastPrinted>
  <dcterms:created xsi:type="dcterms:W3CDTF">2023-05-04T08:23:00Z</dcterms:created>
  <dcterms:modified xsi:type="dcterms:W3CDTF">2023-05-04T15:08:00Z</dcterms:modified>
</cp:coreProperties>
</file>